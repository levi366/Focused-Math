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7AB" w:rsidRPr="007577AB" w:rsidRDefault="007577AB" w:rsidP="007577AB">
      <w:pPr>
        <w:spacing w:line="240" w:lineRule="auto"/>
        <w:jc w:val="center"/>
        <w:rPr>
          <w:rFonts w:ascii="Arial" w:hAnsi="Arial" w:cs="Arial"/>
          <w:sz w:val="32"/>
          <w:szCs w:val="32"/>
        </w:rPr>
      </w:pPr>
      <w:bookmarkStart w:id="0" w:name="_Toc349210900"/>
      <w:bookmarkStart w:id="1" w:name="_GoBack"/>
      <w:bookmarkEnd w:id="1"/>
      <w:r w:rsidRPr="007577AB">
        <w:rPr>
          <w:sz w:val="32"/>
          <w:szCs w:val="32"/>
        </w:rPr>
        <w:t>Software System for Data Collection of EEG Input and Response Times During Mathematics Tutoring</w:t>
      </w: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Pr="00607437" w:rsidRDefault="007577AB" w:rsidP="007577AB">
      <w:pPr>
        <w:spacing w:line="240" w:lineRule="auto"/>
        <w:jc w:val="center"/>
      </w:pPr>
      <w:r w:rsidRPr="00607437">
        <w:t>A Manuscript Submitted to the</w:t>
      </w:r>
    </w:p>
    <w:p w:rsidR="007577AB" w:rsidRPr="00607437" w:rsidRDefault="007577AB" w:rsidP="007577AB">
      <w:pPr>
        <w:spacing w:line="240" w:lineRule="auto"/>
        <w:jc w:val="center"/>
      </w:pPr>
      <w:r w:rsidRPr="00607437">
        <w:t>Graduate Faculty of the</w:t>
      </w:r>
    </w:p>
    <w:p w:rsidR="007577AB" w:rsidRPr="00607437" w:rsidRDefault="007577AB" w:rsidP="007577AB">
      <w:pPr>
        <w:spacing w:line="240" w:lineRule="auto"/>
        <w:jc w:val="center"/>
      </w:pPr>
      <w:r w:rsidRPr="00607437">
        <w:t>Mathematical, Computing, and Information Sciences Department</w:t>
      </w:r>
    </w:p>
    <w:p w:rsidR="007577AB" w:rsidRPr="00607437" w:rsidRDefault="007577AB" w:rsidP="007577AB">
      <w:pPr>
        <w:spacing w:line="240" w:lineRule="auto"/>
        <w:jc w:val="center"/>
      </w:pPr>
      <w:r w:rsidRPr="00607437">
        <w:t xml:space="preserve">Of </w:t>
      </w:r>
      <w:smartTag w:uri="urn:schemas-microsoft-com:office:smarttags" w:element="place">
        <w:smartTag w:uri="urn:schemas-microsoft-com:office:smarttags" w:element="PostalCode">
          <w:r w:rsidRPr="00607437">
            <w:t>Jacksonville</w:t>
          </w:r>
        </w:smartTag>
        <w:r w:rsidRPr="00607437">
          <w:t xml:space="preserve"> </w:t>
        </w:r>
        <w:smartTag w:uri="urn:schemas-microsoft-com:office:smarttags" w:element="PlaceType">
          <w:r w:rsidRPr="00607437">
            <w:t>State</w:t>
          </w:r>
        </w:smartTag>
        <w:r w:rsidRPr="00607437">
          <w:t xml:space="preserve"> </w:t>
        </w:r>
        <w:smartTag w:uri="urn:schemas-microsoft-com:office:smarttags" w:element="PlaceType">
          <w:r w:rsidRPr="00607437">
            <w:t>University</w:t>
          </w:r>
        </w:smartTag>
      </w:smartTag>
    </w:p>
    <w:p w:rsidR="007577AB" w:rsidRPr="00607437" w:rsidRDefault="007577AB" w:rsidP="007577AB">
      <w:pPr>
        <w:spacing w:line="240" w:lineRule="auto"/>
        <w:jc w:val="center"/>
      </w:pPr>
      <w:r w:rsidRPr="00607437">
        <w:t xml:space="preserve">In Partial Fulfillment of the </w:t>
      </w:r>
    </w:p>
    <w:p w:rsidR="007577AB" w:rsidRPr="00607437" w:rsidRDefault="007577AB" w:rsidP="007577AB">
      <w:pPr>
        <w:spacing w:line="240" w:lineRule="auto"/>
        <w:jc w:val="center"/>
      </w:pPr>
      <w:r w:rsidRPr="00607437">
        <w:t>Requirements for the Degree of</w:t>
      </w:r>
    </w:p>
    <w:p w:rsidR="007577AB" w:rsidRPr="00607437" w:rsidRDefault="007577AB" w:rsidP="007577AB">
      <w:pPr>
        <w:spacing w:line="240" w:lineRule="auto"/>
        <w:jc w:val="center"/>
      </w:pPr>
      <w:r w:rsidRPr="00607437">
        <w:t>Master of Science</w:t>
      </w:r>
    </w:p>
    <w:p w:rsidR="007577AB" w:rsidRPr="00607437" w:rsidRDefault="007577AB" w:rsidP="007577AB">
      <w:pPr>
        <w:spacing w:line="240" w:lineRule="auto"/>
        <w:jc w:val="center"/>
      </w:pPr>
      <w:r w:rsidRPr="00607437">
        <w:t>With a Major in Computer Systems and Software Design</w:t>
      </w: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Default="007577AB" w:rsidP="007577AB">
      <w:pPr>
        <w:spacing w:line="240" w:lineRule="auto"/>
        <w:jc w:val="center"/>
        <w:rPr>
          <w:rFonts w:ascii="Arial" w:hAnsi="Arial" w:cs="Arial"/>
        </w:rPr>
      </w:pPr>
    </w:p>
    <w:p w:rsidR="007577AB" w:rsidRPr="00607437" w:rsidRDefault="007577AB" w:rsidP="007577AB">
      <w:pPr>
        <w:spacing w:line="240" w:lineRule="auto"/>
        <w:jc w:val="center"/>
      </w:pPr>
      <w:r w:rsidRPr="00607437">
        <w:t>By</w:t>
      </w:r>
    </w:p>
    <w:p w:rsidR="007577AB" w:rsidRPr="00607437" w:rsidRDefault="007577AB" w:rsidP="007577AB">
      <w:pPr>
        <w:spacing w:line="240" w:lineRule="auto"/>
        <w:jc w:val="center"/>
      </w:pPr>
    </w:p>
    <w:p w:rsidR="007577AB" w:rsidRPr="00607437" w:rsidRDefault="007577AB" w:rsidP="007577AB">
      <w:pPr>
        <w:spacing w:line="240" w:lineRule="auto"/>
        <w:jc w:val="center"/>
      </w:pPr>
      <w:r>
        <w:t>JASON EDWARD LEVI</w:t>
      </w: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p>
    <w:p w:rsidR="007577AB" w:rsidRPr="00607437" w:rsidRDefault="007577AB" w:rsidP="007577AB">
      <w:pPr>
        <w:spacing w:line="240" w:lineRule="auto"/>
        <w:jc w:val="center"/>
      </w:pPr>
      <w:smartTag w:uri="urn:schemas-microsoft-com:office:smarttags" w:element="place">
        <w:smartTag w:uri="urn:schemas-microsoft-com:office:smarttags" w:element="City">
          <w:r w:rsidRPr="00607437">
            <w:t>Jacksonville</w:t>
          </w:r>
        </w:smartTag>
        <w:r w:rsidRPr="00607437">
          <w:t xml:space="preserve">, </w:t>
        </w:r>
        <w:smartTag w:uri="urn:schemas-microsoft-com:office:smarttags" w:element="State">
          <w:r w:rsidRPr="00607437">
            <w:t>Alabama</w:t>
          </w:r>
        </w:smartTag>
      </w:smartTag>
    </w:p>
    <w:p w:rsidR="007577AB" w:rsidRPr="00607437" w:rsidRDefault="007577AB" w:rsidP="007577AB">
      <w:pPr>
        <w:spacing w:line="240" w:lineRule="auto"/>
        <w:jc w:val="center"/>
      </w:pPr>
    </w:p>
    <w:p w:rsidR="00D9209F" w:rsidRDefault="007577AB" w:rsidP="007577AB">
      <w:pPr>
        <w:spacing w:line="240" w:lineRule="auto"/>
        <w:jc w:val="center"/>
      </w:pPr>
      <w:r>
        <w:t>April 7, 2014</w:t>
      </w:r>
    </w:p>
    <w:p w:rsidR="00D9209F" w:rsidRDefault="00D9209F">
      <w:pPr>
        <w:spacing w:line="240" w:lineRule="auto"/>
      </w:pPr>
      <w:r>
        <w:br w:type="page"/>
      </w:r>
    </w:p>
    <w:p w:rsidR="00D9209F" w:rsidRDefault="00D9209F">
      <w:pPr>
        <w:spacing w:line="240" w:lineRule="auto"/>
      </w:pPr>
    </w:p>
    <w:p w:rsidR="00D9209F" w:rsidRDefault="00D9209F" w:rsidP="00D9209F">
      <w:pPr>
        <w:jc w:val="center"/>
      </w:pPr>
      <w:r>
        <w:t>ACKNOWLEDGMENTS</w:t>
      </w:r>
    </w:p>
    <w:p w:rsidR="007577AB" w:rsidRDefault="00D9209F" w:rsidP="00D9209F">
      <w:pPr>
        <w:spacing w:line="240" w:lineRule="auto"/>
        <w:sectPr w:rsidR="007577AB" w:rsidSect="00F97BA8">
          <w:footerReference w:type="default" r:id="rId8"/>
          <w:pgSz w:w="12240" w:h="15840"/>
          <w:pgMar w:top="2880" w:right="1440" w:bottom="1440" w:left="1440" w:header="720" w:footer="720" w:gutter="0"/>
          <w:pgNumType w:fmt="lowerRoman"/>
          <w:cols w:space="720"/>
          <w:docGrid w:linePitch="360"/>
        </w:sectPr>
      </w:pPr>
      <w:r>
        <w:tab/>
        <w:t>I would like to thank my wife, Dr. Tamara Levi for supporting</w:t>
      </w:r>
      <w:r w:rsidR="00E31442">
        <w:t xml:space="preserve"> me through my Master’s degree program</w:t>
      </w:r>
      <w:r>
        <w:t xml:space="preserve">.  I would also like to thank my studio advisor, Dr. </w:t>
      </w:r>
      <w:proofErr w:type="spellStart"/>
      <w:r>
        <w:t>Plotnick</w:t>
      </w:r>
      <w:proofErr w:type="spellEnd"/>
      <w:r>
        <w:t xml:space="preserve">, for her help and direction in creating this project. I would also like to thank the other members of my studio committee, Dr. Thornton and Dr. Ford.  Lastly, I would like to thank </w:t>
      </w:r>
      <w:r w:rsidR="00B17E90">
        <w:t xml:space="preserve">Ms. </w:t>
      </w:r>
      <w:r>
        <w:t>Cynthia Jensen, the Graduate Assistant Supervisor</w:t>
      </w:r>
      <w:r w:rsidR="00E31442">
        <w:t xml:space="preserve"> for the opportunities and guidance she provided</w:t>
      </w:r>
      <w:r>
        <w:t>.</w:t>
      </w:r>
    </w:p>
    <w:sdt>
      <w:sdtPr>
        <w:rPr>
          <w:rFonts w:ascii="Times New Roman" w:eastAsiaTheme="minorHAnsi" w:hAnsi="Times New Roman" w:cs="Times New Roman"/>
          <w:b w:val="0"/>
          <w:bCs w:val="0"/>
          <w:color w:val="auto"/>
          <w:sz w:val="24"/>
          <w:szCs w:val="24"/>
          <w:lang w:eastAsia="en-US"/>
        </w:rPr>
        <w:id w:val="-2037875852"/>
        <w:docPartObj>
          <w:docPartGallery w:val="Table of Contents"/>
          <w:docPartUnique/>
        </w:docPartObj>
      </w:sdtPr>
      <w:sdtEndPr>
        <w:rPr>
          <w:noProof/>
        </w:rPr>
      </w:sdtEndPr>
      <w:sdtContent>
        <w:p w:rsidR="00921786" w:rsidRDefault="00921786">
          <w:pPr>
            <w:pStyle w:val="TOCHeading"/>
          </w:pPr>
          <w:r>
            <w:t>Contents</w:t>
          </w:r>
        </w:p>
        <w:p w:rsidR="00A17C1B" w:rsidRPr="00A17C1B" w:rsidRDefault="00A17C1B" w:rsidP="00977F7E">
          <w:pPr>
            <w:spacing w:line="240" w:lineRule="auto"/>
            <w:rPr>
              <w:lang w:eastAsia="ja-JP"/>
            </w:rPr>
          </w:pPr>
        </w:p>
        <w:p w:rsidR="008D3277" w:rsidRDefault="0056745C" w:rsidP="008D3277">
          <w:pPr>
            <w:pStyle w:val="TOC1"/>
            <w:tabs>
              <w:tab w:val="right" w:leader="dot" w:pos="9350"/>
            </w:tabs>
            <w:spacing w:line="240" w:lineRule="auto"/>
            <w:rPr>
              <w:rFonts w:asciiTheme="minorHAnsi" w:eastAsiaTheme="minorEastAsia" w:hAnsiTheme="minorHAnsi" w:cstheme="minorBidi"/>
              <w:noProof/>
              <w:sz w:val="22"/>
              <w:szCs w:val="22"/>
            </w:rPr>
          </w:pPr>
          <w:r>
            <w:fldChar w:fldCharType="begin"/>
          </w:r>
          <w:r w:rsidR="00921786">
            <w:instrText xml:space="preserve"> TOC \o "1-3" \h \z \u </w:instrText>
          </w:r>
          <w:r>
            <w:fldChar w:fldCharType="separate"/>
          </w:r>
          <w:hyperlink w:anchor="_Toc384136686" w:history="1">
            <w:r w:rsidR="008D3277" w:rsidRPr="00BB72A6">
              <w:rPr>
                <w:rStyle w:val="Hyperlink"/>
                <w:noProof/>
              </w:rPr>
              <w:t>1.0 Overview</w:t>
            </w:r>
            <w:r w:rsidR="008D3277">
              <w:rPr>
                <w:noProof/>
                <w:webHidden/>
              </w:rPr>
              <w:tab/>
            </w:r>
            <w:r>
              <w:rPr>
                <w:noProof/>
                <w:webHidden/>
              </w:rPr>
              <w:fldChar w:fldCharType="begin"/>
            </w:r>
            <w:r w:rsidR="008D3277">
              <w:rPr>
                <w:noProof/>
                <w:webHidden/>
              </w:rPr>
              <w:instrText xml:space="preserve"> PAGEREF _Toc384136686 \h </w:instrText>
            </w:r>
            <w:r>
              <w:rPr>
                <w:noProof/>
                <w:webHidden/>
              </w:rPr>
            </w:r>
            <w:r>
              <w:rPr>
                <w:noProof/>
                <w:webHidden/>
              </w:rPr>
              <w:fldChar w:fldCharType="separate"/>
            </w:r>
            <w:r w:rsidR="003A6BF4">
              <w:rPr>
                <w:noProof/>
                <w:webHidden/>
              </w:rPr>
              <w:t>3</w:t>
            </w:r>
            <w:r>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87" w:history="1">
            <w:r w:rsidR="008D3277" w:rsidRPr="00BB72A6">
              <w:rPr>
                <w:rStyle w:val="Hyperlink"/>
                <w:noProof/>
              </w:rPr>
              <w:t>1.1 Purpose</w:t>
            </w:r>
            <w:r w:rsidR="008D3277">
              <w:rPr>
                <w:noProof/>
                <w:webHidden/>
              </w:rPr>
              <w:tab/>
            </w:r>
            <w:r w:rsidR="0056745C">
              <w:rPr>
                <w:noProof/>
                <w:webHidden/>
              </w:rPr>
              <w:fldChar w:fldCharType="begin"/>
            </w:r>
            <w:r w:rsidR="008D3277">
              <w:rPr>
                <w:noProof/>
                <w:webHidden/>
              </w:rPr>
              <w:instrText xml:space="preserve"> PAGEREF _Toc384136687 \h </w:instrText>
            </w:r>
            <w:r w:rsidR="0056745C">
              <w:rPr>
                <w:noProof/>
                <w:webHidden/>
              </w:rPr>
            </w:r>
            <w:r w:rsidR="0056745C">
              <w:rPr>
                <w:noProof/>
                <w:webHidden/>
              </w:rPr>
              <w:fldChar w:fldCharType="separate"/>
            </w:r>
            <w:r w:rsidR="003A6BF4">
              <w:rPr>
                <w:noProof/>
                <w:webHidden/>
              </w:rPr>
              <w:t>3</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88" w:history="1">
            <w:r w:rsidR="008D3277" w:rsidRPr="00BB72A6">
              <w:rPr>
                <w:rStyle w:val="Hyperlink"/>
                <w:noProof/>
              </w:rPr>
              <w:t>1.2 Scope</w:t>
            </w:r>
            <w:r w:rsidR="008D3277">
              <w:rPr>
                <w:noProof/>
                <w:webHidden/>
              </w:rPr>
              <w:tab/>
            </w:r>
            <w:r w:rsidR="0056745C">
              <w:rPr>
                <w:noProof/>
                <w:webHidden/>
              </w:rPr>
              <w:fldChar w:fldCharType="begin"/>
            </w:r>
            <w:r w:rsidR="008D3277">
              <w:rPr>
                <w:noProof/>
                <w:webHidden/>
              </w:rPr>
              <w:instrText xml:space="preserve"> PAGEREF _Toc384136688 \h </w:instrText>
            </w:r>
            <w:r w:rsidR="0056745C">
              <w:rPr>
                <w:noProof/>
                <w:webHidden/>
              </w:rPr>
            </w:r>
            <w:r w:rsidR="0056745C">
              <w:rPr>
                <w:noProof/>
                <w:webHidden/>
              </w:rPr>
              <w:fldChar w:fldCharType="separate"/>
            </w:r>
            <w:r w:rsidR="003A6BF4">
              <w:rPr>
                <w:noProof/>
                <w:webHidden/>
              </w:rPr>
              <w:t>4</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89" w:history="1">
            <w:r w:rsidR="008D3277" w:rsidRPr="00BB72A6">
              <w:rPr>
                <w:rStyle w:val="Hyperlink"/>
                <w:noProof/>
              </w:rPr>
              <w:t>1.3 Objective</w:t>
            </w:r>
            <w:r w:rsidR="008D3277">
              <w:rPr>
                <w:noProof/>
                <w:webHidden/>
              </w:rPr>
              <w:tab/>
            </w:r>
            <w:r w:rsidR="0056745C">
              <w:rPr>
                <w:noProof/>
                <w:webHidden/>
              </w:rPr>
              <w:fldChar w:fldCharType="begin"/>
            </w:r>
            <w:r w:rsidR="008D3277">
              <w:rPr>
                <w:noProof/>
                <w:webHidden/>
              </w:rPr>
              <w:instrText xml:space="preserve"> PAGEREF _Toc384136689 \h </w:instrText>
            </w:r>
            <w:r w:rsidR="0056745C">
              <w:rPr>
                <w:noProof/>
                <w:webHidden/>
              </w:rPr>
            </w:r>
            <w:r w:rsidR="0056745C">
              <w:rPr>
                <w:noProof/>
                <w:webHidden/>
              </w:rPr>
              <w:fldChar w:fldCharType="separate"/>
            </w:r>
            <w:r w:rsidR="003A6BF4">
              <w:rPr>
                <w:noProof/>
                <w:webHidden/>
              </w:rPr>
              <w:t>4</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90" w:history="1">
            <w:r w:rsidR="008D3277" w:rsidRPr="00BB72A6">
              <w:rPr>
                <w:rStyle w:val="Hyperlink"/>
                <w:noProof/>
              </w:rPr>
              <w:t>1.4 Assumptions and Constraints</w:t>
            </w:r>
            <w:r w:rsidR="008D3277">
              <w:rPr>
                <w:noProof/>
                <w:webHidden/>
              </w:rPr>
              <w:tab/>
            </w:r>
            <w:r w:rsidR="0056745C">
              <w:rPr>
                <w:noProof/>
                <w:webHidden/>
              </w:rPr>
              <w:fldChar w:fldCharType="begin"/>
            </w:r>
            <w:r w:rsidR="008D3277">
              <w:rPr>
                <w:noProof/>
                <w:webHidden/>
              </w:rPr>
              <w:instrText xml:space="preserve"> PAGEREF _Toc384136690 \h </w:instrText>
            </w:r>
            <w:r w:rsidR="0056745C">
              <w:rPr>
                <w:noProof/>
                <w:webHidden/>
              </w:rPr>
            </w:r>
            <w:r w:rsidR="0056745C">
              <w:rPr>
                <w:noProof/>
                <w:webHidden/>
              </w:rPr>
              <w:fldChar w:fldCharType="separate"/>
            </w:r>
            <w:r w:rsidR="003A6BF4">
              <w:rPr>
                <w:noProof/>
                <w:webHidden/>
              </w:rPr>
              <w:t>4</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91" w:history="1">
            <w:r w:rsidR="008D3277" w:rsidRPr="00BB72A6">
              <w:rPr>
                <w:rStyle w:val="Hyperlink"/>
                <w:noProof/>
              </w:rPr>
              <w:t>1.5 Project Deliverables</w:t>
            </w:r>
            <w:r w:rsidR="008D3277">
              <w:rPr>
                <w:noProof/>
                <w:webHidden/>
              </w:rPr>
              <w:tab/>
            </w:r>
            <w:r w:rsidR="0056745C">
              <w:rPr>
                <w:noProof/>
                <w:webHidden/>
              </w:rPr>
              <w:fldChar w:fldCharType="begin"/>
            </w:r>
            <w:r w:rsidR="008D3277">
              <w:rPr>
                <w:noProof/>
                <w:webHidden/>
              </w:rPr>
              <w:instrText xml:space="preserve"> PAGEREF _Toc384136691 \h </w:instrText>
            </w:r>
            <w:r w:rsidR="0056745C">
              <w:rPr>
                <w:noProof/>
                <w:webHidden/>
              </w:rPr>
            </w:r>
            <w:r w:rsidR="0056745C">
              <w:rPr>
                <w:noProof/>
                <w:webHidden/>
              </w:rPr>
              <w:fldChar w:fldCharType="separate"/>
            </w:r>
            <w:r w:rsidR="003A6BF4">
              <w:rPr>
                <w:noProof/>
                <w:webHidden/>
              </w:rPr>
              <w:t>5</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92" w:history="1">
            <w:r w:rsidR="008D3277" w:rsidRPr="00BB72A6">
              <w:rPr>
                <w:rStyle w:val="Hyperlink"/>
                <w:noProof/>
              </w:rPr>
              <w:t>1.0.6 Schedule and Budget Summary</w:t>
            </w:r>
            <w:r w:rsidR="008D3277">
              <w:rPr>
                <w:noProof/>
                <w:webHidden/>
              </w:rPr>
              <w:tab/>
            </w:r>
            <w:r w:rsidR="0056745C">
              <w:rPr>
                <w:noProof/>
                <w:webHidden/>
              </w:rPr>
              <w:fldChar w:fldCharType="begin"/>
            </w:r>
            <w:r w:rsidR="008D3277">
              <w:rPr>
                <w:noProof/>
                <w:webHidden/>
              </w:rPr>
              <w:instrText xml:space="preserve"> PAGEREF _Toc384136692 \h </w:instrText>
            </w:r>
            <w:r w:rsidR="0056745C">
              <w:rPr>
                <w:noProof/>
                <w:webHidden/>
              </w:rPr>
            </w:r>
            <w:r w:rsidR="0056745C">
              <w:rPr>
                <w:noProof/>
                <w:webHidden/>
              </w:rPr>
              <w:fldChar w:fldCharType="separate"/>
            </w:r>
            <w:r w:rsidR="003A6BF4">
              <w:rPr>
                <w:noProof/>
                <w:webHidden/>
              </w:rPr>
              <w:t>5</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693" w:history="1">
            <w:r w:rsidR="008D3277" w:rsidRPr="00BB72A6">
              <w:rPr>
                <w:rStyle w:val="Hyperlink"/>
                <w:noProof/>
              </w:rPr>
              <w:t>2.0 Literature Review</w:t>
            </w:r>
            <w:r w:rsidR="008D3277">
              <w:rPr>
                <w:noProof/>
                <w:webHidden/>
              </w:rPr>
              <w:tab/>
            </w:r>
            <w:r w:rsidR="0056745C">
              <w:rPr>
                <w:noProof/>
                <w:webHidden/>
              </w:rPr>
              <w:fldChar w:fldCharType="begin"/>
            </w:r>
            <w:r w:rsidR="008D3277">
              <w:rPr>
                <w:noProof/>
                <w:webHidden/>
              </w:rPr>
              <w:instrText xml:space="preserve"> PAGEREF _Toc384136693 \h </w:instrText>
            </w:r>
            <w:r w:rsidR="0056745C">
              <w:rPr>
                <w:noProof/>
                <w:webHidden/>
              </w:rPr>
            </w:r>
            <w:r w:rsidR="0056745C">
              <w:rPr>
                <w:noProof/>
                <w:webHidden/>
              </w:rPr>
              <w:fldChar w:fldCharType="separate"/>
            </w:r>
            <w:r w:rsidR="003A6BF4">
              <w:rPr>
                <w:noProof/>
                <w:webHidden/>
              </w:rPr>
              <w:t>7</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94" w:history="1">
            <w:r w:rsidR="008D3277" w:rsidRPr="00BB72A6">
              <w:rPr>
                <w:rStyle w:val="Hyperlink"/>
                <w:noProof/>
              </w:rPr>
              <w:t>2.1 EEG</w:t>
            </w:r>
            <w:r w:rsidR="008D3277">
              <w:rPr>
                <w:noProof/>
                <w:webHidden/>
              </w:rPr>
              <w:tab/>
            </w:r>
            <w:r w:rsidR="0056745C">
              <w:rPr>
                <w:noProof/>
                <w:webHidden/>
              </w:rPr>
              <w:fldChar w:fldCharType="begin"/>
            </w:r>
            <w:r w:rsidR="008D3277">
              <w:rPr>
                <w:noProof/>
                <w:webHidden/>
              </w:rPr>
              <w:instrText xml:space="preserve"> PAGEREF _Toc384136694 \h </w:instrText>
            </w:r>
            <w:r w:rsidR="0056745C">
              <w:rPr>
                <w:noProof/>
                <w:webHidden/>
              </w:rPr>
            </w:r>
            <w:r w:rsidR="0056745C">
              <w:rPr>
                <w:noProof/>
                <w:webHidden/>
              </w:rPr>
              <w:fldChar w:fldCharType="separate"/>
            </w:r>
            <w:r w:rsidR="003A6BF4">
              <w:rPr>
                <w:noProof/>
                <w:webHidden/>
              </w:rPr>
              <w:t>7</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695" w:history="1">
            <w:r w:rsidR="008D3277" w:rsidRPr="00BB72A6">
              <w:rPr>
                <w:rStyle w:val="Hyperlink"/>
                <w:noProof/>
              </w:rPr>
              <w:t>2.1.1 Attention Deficit Disorder/ Attention Deficit Hyperactivity Disorder</w:t>
            </w:r>
            <w:r w:rsidR="008D3277">
              <w:rPr>
                <w:noProof/>
                <w:webHidden/>
              </w:rPr>
              <w:tab/>
            </w:r>
            <w:r w:rsidR="0056745C">
              <w:rPr>
                <w:noProof/>
                <w:webHidden/>
              </w:rPr>
              <w:fldChar w:fldCharType="begin"/>
            </w:r>
            <w:r w:rsidR="008D3277">
              <w:rPr>
                <w:noProof/>
                <w:webHidden/>
              </w:rPr>
              <w:instrText xml:space="preserve"> PAGEREF _Toc384136695 \h </w:instrText>
            </w:r>
            <w:r w:rsidR="0056745C">
              <w:rPr>
                <w:noProof/>
                <w:webHidden/>
              </w:rPr>
            </w:r>
            <w:r w:rsidR="0056745C">
              <w:rPr>
                <w:noProof/>
                <w:webHidden/>
              </w:rPr>
              <w:fldChar w:fldCharType="separate"/>
            </w:r>
            <w:r w:rsidR="003A6BF4">
              <w:rPr>
                <w:noProof/>
                <w:webHidden/>
              </w:rPr>
              <w:t>8</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696" w:history="1">
            <w:r w:rsidR="008D3277" w:rsidRPr="00BB72A6">
              <w:rPr>
                <w:rStyle w:val="Hyperlink"/>
                <w:noProof/>
              </w:rPr>
              <w:t>2.1.2 EEG Research</w:t>
            </w:r>
            <w:r w:rsidR="008D3277">
              <w:rPr>
                <w:noProof/>
                <w:webHidden/>
              </w:rPr>
              <w:tab/>
            </w:r>
            <w:r w:rsidR="0056745C">
              <w:rPr>
                <w:noProof/>
                <w:webHidden/>
              </w:rPr>
              <w:fldChar w:fldCharType="begin"/>
            </w:r>
            <w:r w:rsidR="008D3277">
              <w:rPr>
                <w:noProof/>
                <w:webHidden/>
              </w:rPr>
              <w:instrText xml:space="preserve"> PAGEREF _Toc384136696 \h </w:instrText>
            </w:r>
            <w:r w:rsidR="0056745C">
              <w:rPr>
                <w:noProof/>
                <w:webHidden/>
              </w:rPr>
            </w:r>
            <w:r w:rsidR="0056745C">
              <w:rPr>
                <w:noProof/>
                <w:webHidden/>
              </w:rPr>
              <w:fldChar w:fldCharType="separate"/>
            </w:r>
            <w:r w:rsidR="003A6BF4">
              <w:rPr>
                <w:noProof/>
                <w:webHidden/>
              </w:rPr>
              <w:t>8</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697" w:history="1">
            <w:r w:rsidR="008D3277" w:rsidRPr="00BB72A6">
              <w:rPr>
                <w:rStyle w:val="Hyperlink"/>
                <w:noProof/>
              </w:rPr>
              <w:t>2.2 NeuroSky</w:t>
            </w:r>
            <w:r w:rsidR="008D3277">
              <w:rPr>
                <w:noProof/>
                <w:webHidden/>
              </w:rPr>
              <w:tab/>
            </w:r>
            <w:r w:rsidR="0056745C">
              <w:rPr>
                <w:noProof/>
                <w:webHidden/>
              </w:rPr>
              <w:fldChar w:fldCharType="begin"/>
            </w:r>
            <w:r w:rsidR="008D3277">
              <w:rPr>
                <w:noProof/>
                <w:webHidden/>
              </w:rPr>
              <w:instrText xml:space="preserve"> PAGEREF _Toc384136697 \h </w:instrText>
            </w:r>
            <w:r w:rsidR="0056745C">
              <w:rPr>
                <w:noProof/>
                <w:webHidden/>
              </w:rPr>
            </w:r>
            <w:r w:rsidR="0056745C">
              <w:rPr>
                <w:noProof/>
                <w:webHidden/>
              </w:rPr>
              <w:fldChar w:fldCharType="separate"/>
            </w:r>
            <w:r w:rsidR="003A6BF4">
              <w:rPr>
                <w:noProof/>
                <w:webHidden/>
              </w:rPr>
              <w:t>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698" w:history="1">
            <w:r w:rsidR="008D3277" w:rsidRPr="00BB72A6">
              <w:rPr>
                <w:rStyle w:val="Hyperlink"/>
                <w:noProof/>
              </w:rPr>
              <w:t>2.2.1 NeuroSky Research</w:t>
            </w:r>
            <w:r w:rsidR="008D3277">
              <w:rPr>
                <w:noProof/>
                <w:webHidden/>
              </w:rPr>
              <w:tab/>
            </w:r>
            <w:r w:rsidR="0056745C">
              <w:rPr>
                <w:noProof/>
                <w:webHidden/>
              </w:rPr>
              <w:fldChar w:fldCharType="begin"/>
            </w:r>
            <w:r w:rsidR="008D3277">
              <w:rPr>
                <w:noProof/>
                <w:webHidden/>
              </w:rPr>
              <w:instrText xml:space="preserve"> PAGEREF _Toc384136698 \h </w:instrText>
            </w:r>
            <w:r w:rsidR="0056745C">
              <w:rPr>
                <w:noProof/>
                <w:webHidden/>
              </w:rPr>
            </w:r>
            <w:r w:rsidR="0056745C">
              <w:rPr>
                <w:noProof/>
                <w:webHidden/>
              </w:rPr>
              <w:fldChar w:fldCharType="separate"/>
            </w:r>
            <w:r w:rsidR="003A6BF4">
              <w:rPr>
                <w:noProof/>
                <w:webHidden/>
              </w:rPr>
              <w:t>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699" w:history="1">
            <w:r w:rsidR="008D3277" w:rsidRPr="00BB72A6">
              <w:rPr>
                <w:rStyle w:val="Hyperlink"/>
                <w:noProof/>
              </w:rPr>
              <w:t>2.2.2 EEG Competitors</w:t>
            </w:r>
            <w:r w:rsidR="008D3277">
              <w:rPr>
                <w:noProof/>
                <w:webHidden/>
              </w:rPr>
              <w:tab/>
            </w:r>
            <w:r w:rsidR="0056745C">
              <w:rPr>
                <w:noProof/>
                <w:webHidden/>
              </w:rPr>
              <w:fldChar w:fldCharType="begin"/>
            </w:r>
            <w:r w:rsidR="008D3277">
              <w:rPr>
                <w:noProof/>
                <w:webHidden/>
              </w:rPr>
              <w:instrText xml:space="preserve"> PAGEREF _Toc384136699 \h </w:instrText>
            </w:r>
            <w:r w:rsidR="0056745C">
              <w:rPr>
                <w:noProof/>
                <w:webHidden/>
              </w:rPr>
            </w:r>
            <w:r w:rsidR="0056745C">
              <w:rPr>
                <w:noProof/>
                <w:webHidden/>
              </w:rPr>
              <w:fldChar w:fldCharType="separate"/>
            </w:r>
            <w:r w:rsidR="003A6BF4">
              <w:rPr>
                <w:noProof/>
                <w:webHidden/>
              </w:rPr>
              <w:t>11</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00" w:history="1">
            <w:r w:rsidR="008D3277" w:rsidRPr="00BB72A6">
              <w:rPr>
                <w:rStyle w:val="Hyperlink"/>
                <w:noProof/>
              </w:rPr>
              <w:t>2.3 Attention and Learning</w:t>
            </w:r>
            <w:r w:rsidR="008D3277">
              <w:rPr>
                <w:noProof/>
                <w:webHidden/>
              </w:rPr>
              <w:tab/>
            </w:r>
            <w:r w:rsidR="0056745C">
              <w:rPr>
                <w:noProof/>
                <w:webHidden/>
              </w:rPr>
              <w:fldChar w:fldCharType="begin"/>
            </w:r>
            <w:r w:rsidR="008D3277">
              <w:rPr>
                <w:noProof/>
                <w:webHidden/>
              </w:rPr>
              <w:instrText xml:space="preserve"> PAGEREF _Toc384136700 \h </w:instrText>
            </w:r>
            <w:r w:rsidR="0056745C">
              <w:rPr>
                <w:noProof/>
                <w:webHidden/>
              </w:rPr>
            </w:r>
            <w:r w:rsidR="0056745C">
              <w:rPr>
                <w:noProof/>
                <w:webHidden/>
              </w:rPr>
              <w:fldChar w:fldCharType="separate"/>
            </w:r>
            <w:r w:rsidR="003A6BF4">
              <w:rPr>
                <w:noProof/>
                <w:webHidden/>
              </w:rPr>
              <w:t>11</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1" w:history="1">
            <w:r w:rsidR="008D3277" w:rsidRPr="00BB72A6">
              <w:rPr>
                <w:rStyle w:val="Hyperlink"/>
                <w:noProof/>
              </w:rPr>
              <w:t>2.3.1 Research in selective attention</w:t>
            </w:r>
            <w:r w:rsidR="008D3277">
              <w:rPr>
                <w:noProof/>
                <w:webHidden/>
              </w:rPr>
              <w:tab/>
            </w:r>
            <w:r w:rsidR="0056745C">
              <w:rPr>
                <w:noProof/>
                <w:webHidden/>
              </w:rPr>
              <w:fldChar w:fldCharType="begin"/>
            </w:r>
            <w:r w:rsidR="008D3277">
              <w:rPr>
                <w:noProof/>
                <w:webHidden/>
              </w:rPr>
              <w:instrText xml:space="preserve"> PAGEREF _Toc384136701 \h </w:instrText>
            </w:r>
            <w:r w:rsidR="0056745C">
              <w:rPr>
                <w:noProof/>
                <w:webHidden/>
              </w:rPr>
            </w:r>
            <w:r w:rsidR="0056745C">
              <w:rPr>
                <w:noProof/>
                <w:webHidden/>
              </w:rPr>
              <w:fldChar w:fldCharType="separate"/>
            </w:r>
            <w:r w:rsidR="003A6BF4">
              <w:rPr>
                <w:noProof/>
                <w:webHidden/>
              </w:rPr>
              <w:t>12</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2" w:history="1">
            <w:r w:rsidR="008D3277" w:rsidRPr="00BB72A6">
              <w:rPr>
                <w:rStyle w:val="Hyperlink"/>
                <w:noProof/>
              </w:rPr>
              <w:t>2.3.1 Refocusing Student Attention</w:t>
            </w:r>
            <w:r w:rsidR="008D3277">
              <w:rPr>
                <w:noProof/>
                <w:webHidden/>
              </w:rPr>
              <w:tab/>
            </w:r>
            <w:r w:rsidR="0056745C">
              <w:rPr>
                <w:noProof/>
                <w:webHidden/>
              </w:rPr>
              <w:fldChar w:fldCharType="begin"/>
            </w:r>
            <w:r w:rsidR="008D3277">
              <w:rPr>
                <w:noProof/>
                <w:webHidden/>
              </w:rPr>
              <w:instrText xml:space="preserve"> PAGEREF _Toc384136702 \h </w:instrText>
            </w:r>
            <w:r w:rsidR="0056745C">
              <w:rPr>
                <w:noProof/>
                <w:webHidden/>
              </w:rPr>
            </w:r>
            <w:r w:rsidR="0056745C">
              <w:rPr>
                <w:noProof/>
                <w:webHidden/>
              </w:rPr>
              <w:fldChar w:fldCharType="separate"/>
            </w:r>
            <w:r w:rsidR="003A6BF4">
              <w:rPr>
                <w:noProof/>
                <w:webHidden/>
              </w:rPr>
              <w:t>12</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03" w:history="1">
            <w:r w:rsidR="008D3277" w:rsidRPr="00BB72A6">
              <w:rPr>
                <w:rStyle w:val="Hyperlink"/>
                <w:noProof/>
              </w:rPr>
              <w:t>2.4 Relaxation, Frustration and Learning</w:t>
            </w:r>
            <w:r w:rsidR="008D3277">
              <w:rPr>
                <w:noProof/>
                <w:webHidden/>
              </w:rPr>
              <w:tab/>
            </w:r>
            <w:r w:rsidR="0056745C">
              <w:rPr>
                <w:noProof/>
                <w:webHidden/>
              </w:rPr>
              <w:fldChar w:fldCharType="begin"/>
            </w:r>
            <w:r w:rsidR="008D3277">
              <w:rPr>
                <w:noProof/>
                <w:webHidden/>
              </w:rPr>
              <w:instrText xml:space="preserve"> PAGEREF _Toc384136703 \h </w:instrText>
            </w:r>
            <w:r w:rsidR="0056745C">
              <w:rPr>
                <w:noProof/>
                <w:webHidden/>
              </w:rPr>
            </w:r>
            <w:r w:rsidR="0056745C">
              <w:rPr>
                <w:noProof/>
                <w:webHidden/>
              </w:rPr>
              <w:fldChar w:fldCharType="separate"/>
            </w:r>
            <w:r w:rsidR="003A6BF4">
              <w:rPr>
                <w:noProof/>
                <w:webHidden/>
              </w:rPr>
              <w:t>13</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4" w:history="1">
            <w:r w:rsidR="008D3277" w:rsidRPr="00BB72A6">
              <w:rPr>
                <w:rStyle w:val="Hyperlink"/>
                <w:noProof/>
              </w:rPr>
              <w:t>2.4.1 Managing Frustration</w:t>
            </w:r>
            <w:r w:rsidR="008D3277">
              <w:rPr>
                <w:noProof/>
                <w:webHidden/>
              </w:rPr>
              <w:tab/>
            </w:r>
            <w:r w:rsidR="0056745C">
              <w:rPr>
                <w:noProof/>
                <w:webHidden/>
              </w:rPr>
              <w:fldChar w:fldCharType="begin"/>
            </w:r>
            <w:r w:rsidR="008D3277">
              <w:rPr>
                <w:noProof/>
                <w:webHidden/>
              </w:rPr>
              <w:instrText xml:space="preserve"> PAGEREF _Toc384136704 \h </w:instrText>
            </w:r>
            <w:r w:rsidR="0056745C">
              <w:rPr>
                <w:noProof/>
                <w:webHidden/>
              </w:rPr>
            </w:r>
            <w:r w:rsidR="0056745C">
              <w:rPr>
                <w:noProof/>
                <w:webHidden/>
              </w:rPr>
              <w:fldChar w:fldCharType="separate"/>
            </w:r>
            <w:r w:rsidR="003A6BF4">
              <w:rPr>
                <w:noProof/>
                <w:webHidden/>
              </w:rPr>
              <w:t>14</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5" w:history="1">
            <w:r w:rsidR="008D3277" w:rsidRPr="00BB72A6">
              <w:rPr>
                <w:rStyle w:val="Hyperlink"/>
                <w:noProof/>
              </w:rPr>
              <w:t>2.4.2 Mindfulness Training Research</w:t>
            </w:r>
            <w:r w:rsidR="008D3277">
              <w:rPr>
                <w:noProof/>
                <w:webHidden/>
              </w:rPr>
              <w:tab/>
            </w:r>
            <w:r w:rsidR="0056745C">
              <w:rPr>
                <w:noProof/>
                <w:webHidden/>
              </w:rPr>
              <w:fldChar w:fldCharType="begin"/>
            </w:r>
            <w:r w:rsidR="008D3277">
              <w:rPr>
                <w:noProof/>
                <w:webHidden/>
              </w:rPr>
              <w:instrText xml:space="preserve"> PAGEREF _Toc384136705 \h </w:instrText>
            </w:r>
            <w:r w:rsidR="0056745C">
              <w:rPr>
                <w:noProof/>
                <w:webHidden/>
              </w:rPr>
            </w:r>
            <w:r w:rsidR="0056745C">
              <w:rPr>
                <w:noProof/>
                <w:webHidden/>
              </w:rPr>
              <w:fldChar w:fldCharType="separate"/>
            </w:r>
            <w:r w:rsidR="003A6BF4">
              <w:rPr>
                <w:noProof/>
                <w:webHidden/>
              </w:rPr>
              <w:t>14</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06" w:history="1">
            <w:r w:rsidR="008D3277" w:rsidRPr="00BB72A6">
              <w:rPr>
                <w:rStyle w:val="Hyperlink"/>
                <w:noProof/>
              </w:rPr>
              <w:t>2.5 Tutoring and Learning</w:t>
            </w:r>
            <w:r w:rsidR="008D3277">
              <w:rPr>
                <w:noProof/>
                <w:webHidden/>
              </w:rPr>
              <w:tab/>
            </w:r>
            <w:r w:rsidR="0056745C">
              <w:rPr>
                <w:noProof/>
                <w:webHidden/>
              </w:rPr>
              <w:fldChar w:fldCharType="begin"/>
            </w:r>
            <w:r w:rsidR="008D3277">
              <w:rPr>
                <w:noProof/>
                <w:webHidden/>
              </w:rPr>
              <w:instrText xml:space="preserve"> PAGEREF _Toc384136706 \h </w:instrText>
            </w:r>
            <w:r w:rsidR="0056745C">
              <w:rPr>
                <w:noProof/>
                <w:webHidden/>
              </w:rPr>
            </w:r>
            <w:r w:rsidR="0056745C">
              <w:rPr>
                <w:noProof/>
                <w:webHidden/>
              </w:rPr>
              <w:fldChar w:fldCharType="separate"/>
            </w:r>
            <w:r w:rsidR="003A6BF4">
              <w:rPr>
                <w:noProof/>
                <w:webHidden/>
              </w:rPr>
              <w:t>15</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7" w:history="1">
            <w:r w:rsidR="008D3277" w:rsidRPr="00BB72A6">
              <w:rPr>
                <w:rStyle w:val="Hyperlink"/>
                <w:noProof/>
              </w:rPr>
              <w:t>2.5.1 Possible issues with tutoring</w:t>
            </w:r>
            <w:r w:rsidR="008D3277">
              <w:rPr>
                <w:noProof/>
                <w:webHidden/>
              </w:rPr>
              <w:tab/>
            </w:r>
            <w:r w:rsidR="0056745C">
              <w:rPr>
                <w:noProof/>
                <w:webHidden/>
              </w:rPr>
              <w:fldChar w:fldCharType="begin"/>
            </w:r>
            <w:r w:rsidR="008D3277">
              <w:rPr>
                <w:noProof/>
                <w:webHidden/>
              </w:rPr>
              <w:instrText xml:space="preserve"> PAGEREF _Toc384136707 \h </w:instrText>
            </w:r>
            <w:r w:rsidR="0056745C">
              <w:rPr>
                <w:noProof/>
                <w:webHidden/>
              </w:rPr>
            </w:r>
            <w:r w:rsidR="0056745C">
              <w:rPr>
                <w:noProof/>
                <w:webHidden/>
              </w:rPr>
              <w:fldChar w:fldCharType="separate"/>
            </w:r>
            <w:r w:rsidR="003A6BF4">
              <w:rPr>
                <w:noProof/>
                <w:webHidden/>
              </w:rPr>
              <w:t>15</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08" w:history="1">
            <w:r w:rsidR="008D3277" w:rsidRPr="00BB72A6">
              <w:rPr>
                <w:rStyle w:val="Hyperlink"/>
                <w:noProof/>
              </w:rPr>
              <w:t>2.5.2 Learning from human tutoring</w:t>
            </w:r>
            <w:r w:rsidR="008D3277">
              <w:rPr>
                <w:noProof/>
                <w:webHidden/>
              </w:rPr>
              <w:tab/>
            </w:r>
            <w:r w:rsidR="0056745C">
              <w:rPr>
                <w:noProof/>
                <w:webHidden/>
              </w:rPr>
              <w:fldChar w:fldCharType="begin"/>
            </w:r>
            <w:r w:rsidR="008D3277">
              <w:rPr>
                <w:noProof/>
                <w:webHidden/>
              </w:rPr>
              <w:instrText xml:space="preserve"> PAGEREF _Toc384136708 \h </w:instrText>
            </w:r>
            <w:r w:rsidR="0056745C">
              <w:rPr>
                <w:noProof/>
                <w:webHidden/>
              </w:rPr>
            </w:r>
            <w:r w:rsidR="0056745C">
              <w:rPr>
                <w:noProof/>
                <w:webHidden/>
              </w:rPr>
              <w:fldChar w:fldCharType="separate"/>
            </w:r>
            <w:r w:rsidR="003A6BF4">
              <w:rPr>
                <w:noProof/>
                <w:webHidden/>
              </w:rPr>
              <w:t>17</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09" w:history="1">
            <w:r w:rsidR="008D3277" w:rsidRPr="00BB72A6">
              <w:rPr>
                <w:rStyle w:val="Hyperlink"/>
                <w:noProof/>
              </w:rPr>
              <w:t>2.6 Conclusion</w:t>
            </w:r>
            <w:r w:rsidR="008D3277">
              <w:rPr>
                <w:noProof/>
                <w:webHidden/>
              </w:rPr>
              <w:tab/>
            </w:r>
            <w:r w:rsidR="0056745C">
              <w:rPr>
                <w:noProof/>
                <w:webHidden/>
              </w:rPr>
              <w:fldChar w:fldCharType="begin"/>
            </w:r>
            <w:r w:rsidR="008D3277">
              <w:rPr>
                <w:noProof/>
                <w:webHidden/>
              </w:rPr>
              <w:instrText xml:space="preserve"> PAGEREF _Toc384136709 \h </w:instrText>
            </w:r>
            <w:r w:rsidR="0056745C">
              <w:rPr>
                <w:noProof/>
                <w:webHidden/>
              </w:rPr>
            </w:r>
            <w:r w:rsidR="0056745C">
              <w:rPr>
                <w:noProof/>
                <w:webHidden/>
              </w:rPr>
              <w:fldChar w:fldCharType="separate"/>
            </w:r>
            <w:r w:rsidR="003A6BF4">
              <w:rPr>
                <w:noProof/>
                <w:webHidden/>
              </w:rPr>
              <w:t>18</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710" w:history="1">
            <w:r w:rsidR="008D3277" w:rsidRPr="00BB72A6">
              <w:rPr>
                <w:rStyle w:val="Hyperlink"/>
                <w:noProof/>
              </w:rPr>
              <w:t>3.0 References</w:t>
            </w:r>
            <w:r w:rsidR="008D3277">
              <w:rPr>
                <w:noProof/>
                <w:webHidden/>
              </w:rPr>
              <w:tab/>
            </w:r>
            <w:r w:rsidR="0056745C">
              <w:rPr>
                <w:noProof/>
                <w:webHidden/>
              </w:rPr>
              <w:fldChar w:fldCharType="begin"/>
            </w:r>
            <w:r w:rsidR="008D3277">
              <w:rPr>
                <w:noProof/>
                <w:webHidden/>
              </w:rPr>
              <w:instrText xml:space="preserve"> PAGEREF _Toc384136710 \h </w:instrText>
            </w:r>
            <w:r w:rsidR="0056745C">
              <w:rPr>
                <w:noProof/>
                <w:webHidden/>
              </w:rPr>
            </w:r>
            <w:r w:rsidR="0056745C">
              <w:rPr>
                <w:noProof/>
                <w:webHidden/>
              </w:rPr>
              <w:fldChar w:fldCharType="separate"/>
            </w:r>
            <w:r w:rsidR="003A6BF4">
              <w:rPr>
                <w:noProof/>
                <w:webHidden/>
              </w:rPr>
              <w:t>77</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711" w:history="1">
            <w:r w:rsidR="008D3277" w:rsidRPr="00BB72A6">
              <w:rPr>
                <w:rStyle w:val="Hyperlink"/>
                <w:noProof/>
              </w:rPr>
              <w:t>4.0 Software Requirement Specification</w:t>
            </w:r>
            <w:r w:rsidR="008D3277">
              <w:rPr>
                <w:noProof/>
                <w:webHidden/>
              </w:rPr>
              <w:tab/>
            </w:r>
            <w:r w:rsidR="0056745C">
              <w:rPr>
                <w:noProof/>
                <w:webHidden/>
              </w:rPr>
              <w:fldChar w:fldCharType="begin"/>
            </w:r>
            <w:r w:rsidR="008D3277">
              <w:rPr>
                <w:noProof/>
                <w:webHidden/>
              </w:rPr>
              <w:instrText xml:space="preserve"> PAGEREF _Toc384136711 \h </w:instrText>
            </w:r>
            <w:r w:rsidR="0056745C">
              <w:rPr>
                <w:noProof/>
                <w:webHidden/>
              </w:rPr>
            </w:r>
            <w:r w:rsidR="0056745C">
              <w:rPr>
                <w:noProof/>
                <w:webHidden/>
              </w:rPr>
              <w:fldChar w:fldCharType="separate"/>
            </w:r>
            <w:r w:rsidR="003A6BF4">
              <w:rPr>
                <w:noProof/>
                <w:webHidden/>
              </w:rPr>
              <w:t>19</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12" w:history="1">
            <w:r w:rsidR="008D3277" w:rsidRPr="00BB72A6">
              <w:rPr>
                <w:rStyle w:val="Hyperlink"/>
                <w:noProof/>
              </w:rPr>
              <w:t>4.1 Functional Requirements</w:t>
            </w:r>
            <w:r w:rsidR="008D3277">
              <w:rPr>
                <w:noProof/>
                <w:webHidden/>
              </w:rPr>
              <w:tab/>
            </w:r>
            <w:r w:rsidR="0056745C">
              <w:rPr>
                <w:noProof/>
                <w:webHidden/>
              </w:rPr>
              <w:fldChar w:fldCharType="begin"/>
            </w:r>
            <w:r w:rsidR="008D3277">
              <w:rPr>
                <w:noProof/>
                <w:webHidden/>
              </w:rPr>
              <w:instrText xml:space="preserve"> PAGEREF _Toc384136712 \h </w:instrText>
            </w:r>
            <w:r w:rsidR="0056745C">
              <w:rPr>
                <w:noProof/>
                <w:webHidden/>
              </w:rPr>
            </w:r>
            <w:r w:rsidR="0056745C">
              <w:rPr>
                <w:noProof/>
                <w:webHidden/>
              </w:rPr>
              <w:fldChar w:fldCharType="separate"/>
            </w:r>
            <w:r w:rsidR="003A6BF4">
              <w:rPr>
                <w:noProof/>
                <w:webHidden/>
              </w:rPr>
              <w:t>19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13" w:history="1">
            <w:r w:rsidR="008D3277" w:rsidRPr="00BB72A6">
              <w:rPr>
                <w:rStyle w:val="Hyperlink"/>
                <w:noProof/>
              </w:rPr>
              <w:t>4.1.1 Client/Student Functions</w:t>
            </w:r>
            <w:r w:rsidR="008D3277">
              <w:rPr>
                <w:noProof/>
                <w:webHidden/>
              </w:rPr>
              <w:tab/>
            </w:r>
            <w:r w:rsidR="0056745C">
              <w:rPr>
                <w:noProof/>
                <w:webHidden/>
              </w:rPr>
              <w:fldChar w:fldCharType="begin"/>
            </w:r>
            <w:r w:rsidR="008D3277">
              <w:rPr>
                <w:noProof/>
                <w:webHidden/>
              </w:rPr>
              <w:instrText xml:space="preserve"> PAGEREF _Toc384136713 \h </w:instrText>
            </w:r>
            <w:r w:rsidR="0056745C">
              <w:rPr>
                <w:noProof/>
                <w:webHidden/>
              </w:rPr>
            </w:r>
            <w:r w:rsidR="0056745C">
              <w:rPr>
                <w:noProof/>
                <w:webHidden/>
              </w:rPr>
              <w:fldChar w:fldCharType="separate"/>
            </w:r>
            <w:r w:rsidR="003A6BF4">
              <w:rPr>
                <w:noProof/>
                <w:webHidden/>
              </w:rPr>
              <w:t>19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14" w:history="1">
            <w:r w:rsidR="008D3277" w:rsidRPr="00BB72A6">
              <w:rPr>
                <w:rStyle w:val="Hyperlink"/>
                <w:noProof/>
              </w:rPr>
              <w:t>4.1.2 Tutor/Server Functions</w:t>
            </w:r>
            <w:r w:rsidR="008D3277">
              <w:rPr>
                <w:noProof/>
                <w:webHidden/>
              </w:rPr>
              <w:tab/>
            </w:r>
            <w:r w:rsidR="0056745C">
              <w:rPr>
                <w:noProof/>
                <w:webHidden/>
              </w:rPr>
              <w:fldChar w:fldCharType="begin"/>
            </w:r>
            <w:r w:rsidR="008D3277">
              <w:rPr>
                <w:noProof/>
                <w:webHidden/>
              </w:rPr>
              <w:instrText xml:space="preserve"> PAGEREF _Toc384136714 \h </w:instrText>
            </w:r>
            <w:r w:rsidR="0056745C">
              <w:rPr>
                <w:noProof/>
                <w:webHidden/>
              </w:rPr>
            </w:r>
            <w:r w:rsidR="0056745C">
              <w:rPr>
                <w:noProof/>
                <w:webHidden/>
              </w:rPr>
              <w:fldChar w:fldCharType="separate"/>
            </w:r>
            <w:r w:rsidR="003A6BF4">
              <w:rPr>
                <w:noProof/>
                <w:webHidden/>
              </w:rPr>
              <w:t>20</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15" w:history="1">
            <w:r w:rsidR="008D3277" w:rsidRPr="00BB72A6">
              <w:rPr>
                <w:rStyle w:val="Hyperlink"/>
                <w:noProof/>
              </w:rPr>
              <w:t>4.2 Use Case Diagram</w:t>
            </w:r>
            <w:r w:rsidR="008D3277">
              <w:rPr>
                <w:noProof/>
                <w:webHidden/>
              </w:rPr>
              <w:tab/>
            </w:r>
            <w:r w:rsidR="0056745C">
              <w:rPr>
                <w:noProof/>
                <w:webHidden/>
              </w:rPr>
              <w:fldChar w:fldCharType="begin"/>
            </w:r>
            <w:r w:rsidR="008D3277">
              <w:rPr>
                <w:noProof/>
                <w:webHidden/>
              </w:rPr>
              <w:instrText xml:space="preserve"> PAGEREF _Toc384136715 \h </w:instrText>
            </w:r>
            <w:r w:rsidR="0056745C">
              <w:rPr>
                <w:noProof/>
                <w:webHidden/>
              </w:rPr>
            </w:r>
            <w:r w:rsidR="0056745C">
              <w:rPr>
                <w:noProof/>
                <w:webHidden/>
              </w:rPr>
              <w:fldChar w:fldCharType="separate"/>
            </w:r>
            <w:r w:rsidR="003A6BF4">
              <w:rPr>
                <w:noProof/>
                <w:webHidden/>
              </w:rPr>
              <w:t>21</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16" w:history="1">
            <w:r w:rsidR="008D3277" w:rsidRPr="00BB72A6">
              <w:rPr>
                <w:rStyle w:val="Hyperlink"/>
                <w:noProof/>
              </w:rPr>
              <w:t>4.3 Use Cases</w:t>
            </w:r>
            <w:r w:rsidR="008D3277">
              <w:rPr>
                <w:noProof/>
                <w:webHidden/>
              </w:rPr>
              <w:tab/>
            </w:r>
            <w:r w:rsidR="0056745C">
              <w:rPr>
                <w:noProof/>
                <w:webHidden/>
              </w:rPr>
              <w:fldChar w:fldCharType="begin"/>
            </w:r>
            <w:r w:rsidR="008D3277">
              <w:rPr>
                <w:noProof/>
                <w:webHidden/>
              </w:rPr>
              <w:instrText xml:space="preserve"> PAGEREF _Toc384136716 \h </w:instrText>
            </w:r>
            <w:r w:rsidR="0056745C">
              <w:rPr>
                <w:noProof/>
                <w:webHidden/>
              </w:rPr>
            </w:r>
            <w:r w:rsidR="0056745C">
              <w:rPr>
                <w:noProof/>
                <w:webHidden/>
              </w:rPr>
              <w:fldChar w:fldCharType="separate"/>
            </w:r>
            <w:r w:rsidR="003A6BF4">
              <w:rPr>
                <w:noProof/>
                <w:webHidden/>
              </w:rPr>
              <w:t>22</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17" w:history="1">
            <w:r w:rsidR="008D3277" w:rsidRPr="00BB72A6">
              <w:rPr>
                <w:rStyle w:val="Hyperlink"/>
                <w:noProof/>
              </w:rPr>
              <w:t>4.3.1 Student/Client Use Cases</w:t>
            </w:r>
            <w:r w:rsidR="008D3277">
              <w:rPr>
                <w:noProof/>
                <w:webHidden/>
              </w:rPr>
              <w:tab/>
            </w:r>
            <w:r w:rsidR="0056745C">
              <w:rPr>
                <w:noProof/>
                <w:webHidden/>
              </w:rPr>
              <w:fldChar w:fldCharType="begin"/>
            </w:r>
            <w:r w:rsidR="008D3277">
              <w:rPr>
                <w:noProof/>
                <w:webHidden/>
              </w:rPr>
              <w:instrText xml:space="preserve"> PAGEREF _Toc384136717 \h </w:instrText>
            </w:r>
            <w:r w:rsidR="0056745C">
              <w:rPr>
                <w:noProof/>
                <w:webHidden/>
              </w:rPr>
            </w:r>
            <w:r w:rsidR="0056745C">
              <w:rPr>
                <w:noProof/>
                <w:webHidden/>
              </w:rPr>
              <w:fldChar w:fldCharType="separate"/>
            </w:r>
            <w:r w:rsidR="003A6BF4">
              <w:rPr>
                <w:noProof/>
                <w:webHidden/>
              </w:rPr>
              <w:t>22</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18" w:history="1">
            <w:r w:rsidR="008D3277" w:rsidRPr="00BB72A6">
              <w:rPr>
                <w:rStyle w:val="Hyperlink"/>
                <w:noProof/>
              </w:rPr>
              <w:t>4.3.2 Tutor/Server Use Cases</w:t>
            </w:r>
            <w:r w:rsidR="008D3277">
              <w:rPr>
                <w:noProof/>
                <w:webHidden/>
              </w:rPr>
              <w:tab/>
            </w:r>
            <w:r w:rsidR="0056745C">
              <w:rPr>
                <w:noProof/>
                <w:webHidden/>
              </w:rPr>
              <w:fldChar w:fldCharType="begin"/>
            </w:r>
            <w:r w:rsidR="008D3277">
              <w:rPr>
                <w:noProof/>
                <w:webHidden/>
              </w:rPr>
              <w:instrText xml:space="preserve"> PAGEREF _Toc384136718 \h </w:instrText>
            </w:r>
            <w:r w:rsidR="0056745C">
              <w:rPr>
                <w:noProof/>
                <w:webHidden/>
              </w:rPr>
            </w:r>
            <w:r w:rsidR="0056745C">
              <w:rPr>
                <w:noProof/>
                <w:webHidden/>
              </w:rPr>
              <w:fldChar w:fldCharType="separate"/>
            </w:r>
            <w:r w:rsidR="003A6BF4">
              <w:rPr>
                <w:noProof/>
                <w:webHidden/>
              </w:rPr>
              <w:t>25</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19" w:history="1">
            <w:r w:rsidR="008D3277" w:rsidRPr="00BB72A6">
              <w:rPr>
                <w:rStyle w:val="Hyperlink"/>
                <w:noProof/>
              </w:rPr>
              <w:t>4.4 Activity Diagrams</w:t>
            </w:r>
            <w:r w:rsidR="008D3277">
              <w:rPr>
                <w:noProof/>
                <w:webHidden/>
              </w:rPr>
              <w:tab/>
            </w:r>
            <w:r w:rsidR="0056745C">
              <w:rPr>
                <w:noProof/>
                <w:webHidden/>
              </w:rPr>
              <w:fldChar w:fldCharType="begin"/>
            </w:r>
            <w:r w:rsidR="008D3277">
              <w:rPr>
                <w:noProof/>
                <w:webHidden/>
              </w:rPr>
              <w:instrText xml:space="preserve"> PAGEREF _Toc384136719 \h </w:instrText>
            </w:r>
            <w:r w:rsidR="0056745C">
              <w:rPr>
                <w:noProof/>
                <w:webHidden/>
              </w:rPr>
            </w:r>
            <w:r w:rsidR="0056745C">
              <w:rPr>
                <w:noProof/>
                <w:webHidden/>
              </w:rPr>
              <w:fldChar w:fldCharType="separate"/>
            </w:r>
            <w:r w:rsidR="003A6BF4">
              <w:rPr>
                <w:noProof/>
                <w:webHidden/>
              </w:rPr>
              <w:t>29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20" w:history="1">
            <w:r w:rsidR="008D3277" w:rsidRPr="00BB72A6">
              <w:rPr>
                <w:rStyle w:val="Hyperlink"/>
                <w:noProof/>
              </w:rPr>
              <w:t>4.4.1 Activity Diagram Student</w:t>
            </w:r>
            <w:r w:rsidR="008D3277">
              <w:rPr>
                <w:noProof/>
                <w:webHidden/>
              </w:rPr>
              <w:tab/>
            </w:r>
            <w:r w:rsidR="0056745C">
              <w:rPr>
                <w:noProof/>
                <w:webHidden/>
              </w:rPr>
              <w:fldChar w:fldCharType="begin"/>
            </w:r>
            <w:r w:rsidR="008D3277">
              <w:rPr>
                <w:noProof/>
                <w:webHidden/>
              </w:rPr>
              <w:instrText xml:space="preserve"> PAGEREF _Toc384136720 \h </w:instrText>
            </w:r>
            <w:r w:rsidR="0056745C">
              <w:rPr>
                <w:noProof/>
                <w:webHidden/>
              </w:rPr>
            </w:r>
            <w:r w:rsidR="0056745C">
              <w:rPr>
                <w:noProof/>
                <w:webHidden/>
              </w:rPr>
              <w:fldChar w:fldCharType="separate"/>
            </w:r>
            <w:r w:rsidR="003A6BF4">
              <w:rPr>
                <w:noProof/>
                <w:webHidden/>
              </w:rPr>
              <w:t>29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21" w:history="1">
            <w:r w:rsidR="008D3277" w:rsidRPr="00BB72A6">
              <w:rPr>
                <w:rStyle w:val="Hyperlink"/>
                <w:noProof/>
              </w:rPr>
              <w:t>4.4.2 Activity Diagram Tutor</w:t>
            </w:r>
            <w:r w:rsidR="008D3277">
              <w:rPr>
                <w:noProof/>
                <w:webHidden/>
              </w:rPr>
              <w:tab/>
            </w:r>
            <w:r w:rsidR="0056745C">
              <w:rPr>
                <w:noProof/>
                <w:webHidden/>
              </w:rPr>
              <w:fldChar w:fldCharType="begin"/>
            </w:r>
            <w:r w:rsidR="008D3277">
              <w:rPr>
                <w:noProof/>
                <w:webHidden/>
              </w:rPr>
              <w:instrText xml:space="preserve"> PAGEREF _Toc384136721 \h </w:instrText>
            </w:r>
            <w:r w:rsidR="0056745C">
              <w:rPr>
                <w:noProof/>
                <w:webHidden/>
              </w:rPr>
            </w:r>
            <w:r w:rsidR="0056745C">
              <w:rPr>
                <w:noProof/>
                <w:webHidden/>
              </w:rPr>
              <w:fldChar w:fldCharType="separate"/>
            </w:r>
            <w:r w:rsidR="003A6BF4">
              <w:rPr>
                <w:noProof/>
                <w:webHidden/>
              </w:rPr>
              <w:t>30</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22" w:history="1">
            <w:r w:rsidR="008D3277" w:rsidRPr="00BB72A6">
              <w:rPr>
                <w:rStyle w:val="Hyperlink"/>
                <w:noProof/>
              </w:rPr>
              <w:t>4.5 Class Diagram</w:t>
            </w:r>
            <w:r w:rsidR="008D3277">
              <w:rPr>
                <w:noProof/>
                <w:webHidden/>
              </w:rPr>
              <w:tab/>
            </w:r>
            <w:r w:rsidR="0056745C">
              <w:rPr>
                <w:noProof/>
                <w:webHidden/>
              </w:rPr>
              <w:fldChar w:fldCharType="begin"/>
            </w:r>
            <w:r w:rsidR="008D3277">
              <w:rPr>
                <w:noProof/>
                <w:webHidden/>
              </w:rPr>
              <w:instrText xml:space="preserve"> PAGEREF _Toc384136722 \h </w:instrText>
            </w:r>
            <w:r w:rsidR="0056745C">
              <w:rPr>
                <w:noProof/>
                <w:webHidden/>
              </w:rPr>
            </w:r>
            <w:r w:rsidR="0056745C">
              <w:rPr>
                <w:noProof/>
                <w:webHidden/>
              </w:rPr>
              <w:fldChar w:fldCharType="separate"/>
            </w:r>
            <w:r w:rsidR="003A6BF4">
              <w:rPr>
                <w:noProof/>
                <w:webHidden/>
              </w:rPr>
              <w:t>31</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23" w:history="1">
            <w:r w:rsidR="008D3277" w:rsidRPr="00BB72A6">
              <w:rPr>
                <w:rStyle w:val="Hyperlink"/>
                <w:noProof/>
              </w:rPr>
              <w:t>4.6 Deployment diagram</w:t>
            </w:r>
            <w:r w:rsidR="008D3277">
              <w:rPr>
                <w:noProof/>
                <w:webHidden/>
              </w:rPr>
              <w:tab/>
            </w:r>
            <w:r w:rsidR="0056745C">
              <w:rPr>
                <w:noProof/>
                <w:webHidden/>
              </w:rPr>
              <w:fldChar w:fldCharType="begin"/>
            </w:r>
            <w:r w:rsidR="008D3277">
              <w:rPr>
                <w:noProof/>
                <w:webHidden/>
              </w:rPr>
              <w:instrText xml:space="preserve"> PAGEREF _Toc384136723 \h </w:instrText>
            </w:r>
            <w:r w:rsidR="0056745C">
              <w:rPr>
                <w:noProof/>
                <w:webHidden/>
              </w:rPr>
            </w:r>
            <w:r w:rsidR="0056745C">
              <w:rPr>
                <w:noProof/>
                <w:webHidden/>
              </w:rPr>
              <w:fldChar w:fldCharType="separate"/>
            </w:r>
            <w:r w:rsidR="003A6BF4">
              <w:rPr>
                <w:noProof/>
                <w:webHidden/>
              </w:rPr>
              <w:t>32</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24" w:history="1">
            <w:r w:rsidR="008D3277" w:rsidRPr="00BB72A6">
              <w:rPr>
                <w:rStyle w:val="Hyperlink"/>
                <w:noProof/>
              </w:rPr>
              <w:t>4.7 External Interface</w:t>
            </w:r>
            <w:r w:rsidR="008D3277">
              <w:rPr>
                <w:noProof/>
                <w:webHidden/>
              </w:rPr>
              <w:tab/>
            </w:r>
            <w:r w:rsidR="0056745C">
              <w:rPr>
                <w:noProof/>
                <w:webHidden/>
              </w:rPr>
              <w:fldChar w:fldCharType="begin"/>
            </w:r>
            <w:r w:rsidR="008D3277">
              <w:rPr>
                <w:noProof/>
                <w:webHidden/>
              </w:rPr>
              <w:instrText xml:space="preserve"> PAGEREF _Toc384136724 \h </w:instrText>
            </w:r>
            <w:r w:rsidR="0056745C">
              <w:rPr>
                <w:noProof/>
                <w:webHidden/>
              </w:rPr>
            </w:r>
            <w:r w:rsidR="0056745C">
              <w:rPr>
                <w:noProof/>
                <w:webHidden/>
              </w:rPr>
              <w:fldChar w:fldCharType="separate"/>
            </w:r>
            <w:r w:rsidR="003A6BF4">
              <w:rPr>
                <w:noProof/>
                <w:webHidden/>
              </w:rPr>
              <w:t>33</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25" w:history="1">
            <w:r w:rsidR="008D3277" w:rsidRPr="00BB72A6">
              <w:rPr>
                <w:rStyle w:val="Hyperlink"/>
                <w:noProof/>
              </w:rPr>
              <w:t>4.7.1 Splash Screen</w:t>
            </w:r>
            <w:r w:rsidR="008D3277">
              <w:rPr>
                <w:noProof/>
                <w:webHidden/>
              </w:rPr>
              <w:tab/>
            </w:r>
            <w:r w:rsidR="0056745C">
              <w:rPr>
                <w:noProof/>
                <w:webHidden/>
              </w:rPr>
              <w:fldChar w:fldCharType="begin"/>
            </w:r>
            <w:r w:rsidR="008D3277">
              <w:rPr>
                <w:noProof/>
                <w:webHidden/>
              </w:rPr>
              <w:instrText xml:space="preserve"> PAGEREF _Toc384136725 \h </w:instrText>
            </w:r>
            <w:r w:rsidR="0056745C">
              <w:rPr>
                <w:noProof/>
                <w:webHidden/>
              </w:rPr>
            </w:r>
            <w:r w:rsidR="0056745C">
              <w:rPr>
                <w:noProof/>
                <w:webHidden/>
              </w:rPr>
              <w:fldChar w:fldCharType="separate"/>
            </w:r>
            <w:r w:rsidR="003A6BF4">
              <w:rPr>
                <w:noProof/>
                <w:webHidden/>
              </w:rPr>
              <w:t>33</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26" w:history="1">
            <w:r w:rsidR="008D3277" w:rsidRPr="00BB72A6">
              <w:rPr>
                <w:rStyle w:val="Hyperlink"/>
                <w:noProof/>
              </w:rPr>
              <w:t>4.7.2 Student/Client Interfaces</w:t>
            </w:r>
            <w:r w:rsidR="008D3277">
              <w:rPr>
                <w:noProof/>
                <w:webHidden/>
              </w:rPr>
              <w:tab/>
            </w:r>
            <w:r w:rsidR="0056745C">
              <w:rPr>
                <w:noProof/>
                <w:webHidden/>
              </w:rPr>
              <w:fldChar w:fldCharType="begin"/>
            </w:r>
            <w:r w:rsidR="008D3277">
              <w:rPr>
                <w:noProof/>
                <w:webHidden/>
              </w:rPr>
              <w:instrText xml:space="preserve"> PAGEREF _Toc384136726 \h </w:instrText>
            </w:r>
            <w:r w:rsidR="0056745C">
              <w:rPr>
                <w:noProof/>
                <w:webHidden/>
              </w:rPr>
            </w:r>
            <w:r w:rsidR="0056745C">
              <w:rPr>
                <w:noProof/>
                <w:webHidden/>
              </w:rPr>
              <w:fldChar w:fldCharType="separate"/>
            </w:r>
            <w:r w:rsidR="003A6BF4">
              <w:rPr>
                <w:noProof/>
                <w:webHidden/>
              </w:rPr>
              <w:t>33</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27" w:history="1">
            <w:r w:rsidR="008D3277" w:rsidRPr="00BB72A6">
              <w:rPr>
                <w:rStyle w:val="Hyperlink"/>
                <w:noProof/>
              </w:rPr>
              <w:t>4.8 Software and Hardware Requirement</w:t>
            </w:r>
            <w:r w:rsidR="008D3277">
              <w:rPr>
                <w:noProof/>
                <w:webHidden/>
              </w:rPr>
              <w:tab/>
            </w:r>
            <w:r w:rsidR="0056745C">
              <w:rPr>
                <w:noProof/>
                <w:webHidden/>
              </w:rPr>
              <w:fldChar w:fldCharType="begin"/>
            </w:r>
            <w:r w:rsidR="008D3277">
              <w:rPr>
                <w:noProof/>
                <w:webHidden/>
              </w:rPr>
              <w:instrText xml:space="preserve"> PAGEREF _Toc384136727 \h </w:instrText>
            </w:r>
            <w:r w:rsidR="0056745C">
              <w:rPr>
                <w:noProof/>
                <w:webHidden/>
              </w:rPr>
            </w:r>
            <w:r w:rsidR="0056745C">
              <w:rPr>
                <w:noProof/>
                <w:webHidden/>
              </w:rPr>
              <w:fldChar w:fldCharType="separate"/>
            </w:r>
            <w:r w:rsidR="003A6BF4">
              <w:rPr>
                <w:noProof/>
                <w:webHidden/>
              </w:rPr>
              <w:t>37</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728" w:history="1">
            <w:r w:rsidR="008D3277" w:rsidRPr="00BB72A6">
              <w:rPr>
                <w:rStyle w:val="Hyperlink"/>
                <w:noProof/>
              </w:rPr>
              <w:t>5.0 Non-Functional Requirements</w:t>
            </w:r>
            <w:r w:rsidR="008D3277">
              <w:rPr>
                <w:noProof/>
                <w:webHidden/>
              </w:rPr>
              <w:tab/>
            </w:r>
            <w:r w:rsidR="0056745C">
              <w:rPr>
                <w:noProof/>
                <w:webHidden/>
              </w:rPr>
              <w:fldChar w:fldCharType="begin"/>
            </w:r>
            <w:r w:rsidR="008D3277">
              <w:rPr>
                <w:noProof/>
                <w:webHidden/>
              </w:rPr>
              <w:instrText xml:space="preserve"> PAGEREF _Toc384136728 \h </w:instrText>
            </w:r>
            <w:r w:rsidR="0056745C">
              <w:rPr>
                <w:noProof/>
                <w:webHidden/>
              </w:rPr>
            </w:r>
            <w:r w:rsidR="0056745C">
              <w:rPr>
                <w:noProof/>
                <w:webHidden/>
              </w:rPr>
              <w:fldChar w:fldCharType="separate"/>
            </w:r>
            <w:r w:rsidR="003A6BF4">
              <w:rPr>
                <w:noProof/>
                <w:webHidden/>
              </w:rPr>
              <w:t>38</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29" w:history="1">
            <w:r w:rsidR="008D3277" w:rsidRPr="00BB72A6">
              <w:rPr>
                <w:rStyle w:val="Hyperlink"/>
                <w:noProof/>
              </w:rPr>
              <w:t>5.1 Usability</w:t>
            </w:r>
            <w:r w:rsidR="008D3277">
              <w:rPr>
                <w:noProof/>
                <w:webHidden/>
              </w:rPr>
              <w:tab/>
            </w:r>
            <w:r w:rsidR="0056745C">
              <w:rPr>
                <w:noProof/>
                <w:webHidden/>
              </w:rPr>
              <w:fldChar w:fldCharType="begin"/>
            </w:r>
            <w:r w:rsidR="008D3277">
              <w:rPr>
                <w:noProof/>
                <w:webHidden/>
              </w:rPr>
              <w:instrText xml:space="preserve"> PAGEREF _Toc384136729 \h </w:instrText>
            </w:r>
            <w:r w:rsidR="0056745C">
              <w:rPr>
                <w:noProof/>
                <w:webHidden/>
              </w:rPr>
            </w:r>
            <w:r w:rsidR="0056745C">
              <w:rPr>
                <w:noProof/>
                <w:webHidden/>
              </w:rPr>
              <w:fldChar w:fldCharType="separate"/>
            </w:r>
            <w:r w:rsidR="003A6BF4">
              <w:rPr>
                <w:noProof/>
                <w:webHidden/>
              </w:rPr>
              <w:t>38</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30" w:history="1">
            <w:r w:rsidR="008D3277" w:rsidRPr="00BB72A6">
              <w:rPr>
                <w:rStyle w:val="Hyperlink"/>
                <w:noProof/>
              </w:rPr>
              <w:t>5.2 Performance</w:t>
            </w:r>
            <w:r w:rsidR="008D3277">
              <w:rPr>
                <w:noProof/>
                <w:webHidden/>
              </w:rPr>
              <w:tab/>
            </w:r>
            <w:r w:rsidR="0056745C">
              <w:rPr>
                <w:noProof/>
                <w:webHidden/>
              </w:rPr>
              <w:fldChar w:fldCharType="begin"/>
            </w:r>
            <w:r w:rsidR="008D3277">
              <w:rPr>
                <w:noProof/>
                <w:webHidden/>
              </w:rPr>
              <w:instrText xml:space="preserve"> PAGEREF _Toc384136730 \h </w:instrText>
            </w:r>
            <w:r w:rsidR="0056745C">
              <w:rPr>
                <w:noProof/>
                <w:webHidden/>
              </w:rPr>
            </w:r>
            <w:r w:rsidR="0056745C">
              <w:rPr>
                <w:noProof/>
                <w:webHidden/>
              </w:rPr>
              <w:fldChar w:fldCharType="separate"/>
            </w:r>
            <w:r w:rsidR="003A6BF4">
              <w:rPr>
                <w:noProof/>
                <w:webHidden/>
              </w:rPr>
              <w:t>38</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31" w:history="1">
            <w:r w:rsidR="008D3277" w:rsidRPr="00BB72A6">
              <w:rPr>
                <w:rStyle w:val="Hyperlink"/>
                <w:noProof/>
              </w:rPr>
              <w:t>5.3 Supportability</w:t>
            </w:r>
            <w:r w:rsidR="008D3277">
              <w:rPr>
                <w:noProof/>
                <w:webHidden/>
              </w:rPr>
              <w:tab/>
            </w:r>
            <w:r w:rsidR="0056745C">
              <w:rPr>
                <w:noProof/>
                <w:webHidden/>
              </w:rPr>
              <w:fldChar w:fldCharType="begin"/>
            </w:r>
            <w:r w:rsidR="008D3277">
              <w:rPr>
                <w:noProof/>
                <w:webHidden/>
              </w:rPr>
              <w:instrText xml:space="preserve"> PAGEREF _Toc384136731 \h </w:instrText>
            </w:r>
            <w:r w:rsidR="0056745C">
              <w:rPr>
                <w:noProof/>
                <w:webHidden/>
              </w:rPr>
            </w:r>
            <w:r w:rsidR="0056745C">
              <w:rPr>
                <w:noProof/>
                <w:webHidden/>
              </w:rPr>
              <w:fldChar w:fldCharType="separate"/>
            </w:r>
            <w:r w:rsidR="003A6BF4">
              <w:rPr>
                <w:noProof/>
                <w:webHidden/>
              </w:rPr>
              <w:t>38</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32" w:history="1">
            <w:r w:rsidR="008D3277" w:rsidRPr="00BB72A6">
              <w:rPr>
                <w:rStyle w:val="Hyperlink"/>
                <w:noProof/>
              </w:rPr>
              <w:t>5.4 Scalability</w:t>
            </w:r>
            <w:r w:rsidR="008D3277">
              <w:rPr>
                <w:noProof/>
                <w:webHidden/>
              </w:rPr>
              <w:tab/>
            </w:r>
            <w:r w:rsidR="0056745C">
              <w:rPr>
                <w:noProof/>
                <w:webHidden/>
              </w:rPr>
              <w:fldChar w:fldCharType="begin"/>
            </w:r>
            <w:r w:rsidR="008D3277">
              <w:rPr>
                <w:noProof/>
                <w:webHidden/>
              </w:rPr>
              <w:instrText xml:space="preserve"> PAGEREF _Toc384136732 \h </w:instrText>
            </w:r>
            <w:r w:rsidR="0056745C">
              <w:rPr>
                <w:noProof/>
                <w:webHidden/>
              </w:rPr>
            </w:r>
            <w:r w:rsidR="0056745C">
              <w:rPr>
                <w:noProof/>
                <w:webHidden/>
              </w:rPr>
              <w:fldChar w:fldCharType="separate"/>
            </w:r>
            <w:r w:rsidR="003A6BF4">
              <w:rPr>
                <w:noProof/>
                <w:webHidden/>
              </w:rPr>
              <w:t>38</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733" w:history="1">
            <w:r w:rsidR="008D3277" w:rsidRPr="00BB72A6">
              <w:rPr>
                <w:rStyle w:val="Hyperlink"/>
                <w:noProof/>
              </w:rPr>
              <w:t>6.0 System Documentation</w:t>
            </w:r>
            <w:r w:rsidR="008D3277">
              <w:rPr>
                <w:noProof/>
                <w:webHidden/>
              </w:rPr>
              <w:tab/>
            </w:r>
            <w:r w:rsidR="0056745C">
              <w:rPr>
                <w:noProof/>
                <w:webHidden/>
              </w:rPr>
              <w:fldChar w:fldCharType="begin"/>
            </w:r>
            <w:r w:rsidR="008D3277">
              <w:rPr>
                <w:noProof/>
                <w:webHidden/>
              </w:rPr>
              <w:instrText xml:space="preserve"> PAGEREF _Toc384136733 \h </w:instrText>
            </w:r>
            <w:r w:rsidR="0056745C">
              <w:rPr>
                <w:noProof/>
                <w:webHidden/>
              </w:rPr>
            </w:r>
            <w:r w:rsidR="0056745C">
              <w:rPr>
                <w:noProof/>
                <w:webHidden/>
              </w:rPr>
              <w:fldChar w:fldCharType="separate"/>
            </w:r>
            <w:r w:rsidR="003A6BF4">
              <w:rPr>
                <w:noProof/>
                <w:webHidden/>
              </w:rPr>
              <w:t>39</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34" w:history="1">
            <w:r w:rsidR="008D3277" w:rsidRPr="00BB72A6">
              <w:rPr>
                <w:rStyle w:val="Hyperlink"/>
                <w:noProof/>
              </w:rPr>
              <w:t>6.1 Student/User program</w:t>
            </w:r>
            <w:r w:rsidR="008D3277">
              <w:rPr>
                <w:noProof/>
                <w:webHidden/>
              </w:rPr>
              <w:tab/>
            </w:r>
            <w:r w:rsidR="0056745C">
              <w:rPr>
                <w:noProof/>
                <w:webHidden/>
              </w:rPr>
              <w:fldChar w:fldCharType="begin"/>
            </w:r>
            <w:r w:rsidR="008D3277">
              <w:rPr>
                <w:noProof/>
                <w:webHidden/>
              </w:rPr>
              <w:instrText xml:space="preserve"> PAGEREF _Toc384136734 \h </w:instrText>
            </w:r>
            <w:r w:rsidR="0056745C">
              <w:rPr>
                <w:noProof/>
                <w:webHidden/>
              </w:rPr>
            </w:r>
            <w:r w:rsidR="0056745C">
              <w:rPr>
                <w:noProof/>
                <w:webHidden/>
              </w:rPr>
              <w:fldChar w:fldCharType="separate"/>
            </w:r>
            <w:r w:rsidR="003A6BF4">
              <w:rPr>
                <w:noProof/>
                <w:webHidden/>
              </w:rPr>
              <w:t>39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35" w:history="1">
            <w:r w:rsidR="008D3277" w:rsidRPr="00BB72A6">
              <w:rPr>
                <w:rStyle w:val="Hyperlink"/>
                <w:noProof/>
              </w:rPr>
              <w:t>6.1.1 studProj</w:t>
            </w:r>
            <w:r w:rsidR="008D3277">
              <w:rPr>
                <w:noProof/>
                <w:webHidden/>
              </w:rPr>
              <w:tab/>
            </w:r>
            <w:r w:rsidR="0056745C">
              <w:rPr>
                <w:noProof/>
                <w:webHidden/>
              </w:rPr>
              <w:fldChar w:fldCharType="begin"/>
            </w:r>
            <w:r w:rsidR="008D3277">
              <w:rPr>
                <w:noProof/>
                <w:webHidden/>
              </w:rPr>
              <w:instrText xml:space="preserve"> PAGEREF _Toc384136735 \h </w:instrText>
            </w:r>
            <w:r w:rsidR="0056745C">
              <w:rPr>
                <w:noProof/>
                <w:webHidden/>
              </w:rPr>
            </w:r>
            <w:r w:rsidR="0056745C">
              <w:rPr>
                <w:noProof/>
                <w:webHidden/>
              </w:rPr>
              <w:fldChar w:fldCharType="separate"/>
            </w:r>
            <w:r w:rsidR="003A6BF4">
              <w:rPr>
                <w:noProof/>
                <w:webHidden/>
              </w:rPr>
              <w:t>39</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36" w:history="1">
            <w:r w:rsidR="008D3277" w:rsidRPr="00BB72A6">
              <w:rPr>
                <w:rStyle w:val="Hyperlink"/>
                <w:noProof/>
              </w:rPr>
              <w:t>6.1.2 brain</w:t>
            </w:r>
            <w:r w:rsidR="008D3277">
              <w:rPr>
                <w:noProof/>
                <w:webHidden/>
              </w:rPr>
              <w:tab/>
            </w:r>
            <w:r w:rsidR="0056745C">
              <w:rPr>
                <w:noProof/>
                <w:webHidden/>
              </w:rPr>
              <w:fldChar w:fldCharType="begin"/>
            </w:r>
            <w:r w:rsidR="008D3277">
              <w:rPr>
                <w:noProof/>
                <w:webHidden/>
              </w:rPr>
              <w:instrText xml:space="preserve"> PAGEREF _Toc384136736 \h </w:instrText>
            </w:r>
            <w:r w:rsidR="0056745C">
              <w:rPr>
                <w:noProof/>
                <w:webHidden/>
              </w:rPr>
            </w:r>
            <w:r w:rsidR="0056745C">
              <w:rPr>
                <w:noProof/>
                <w:webHidden/>
              </w:rPr>
              <w:fldChar w:fldCharType="separate"/>
            </w:r>
            <w:r w:rsidR="003A6BF4">
              <w:rPr>
                <w:noProof/>
                <w:webHidden/>
              </w:rPr>
              <w:t>40</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37" w:history="1">
            <w:r w:rsidR="008D3277" w:rsidRPr="00BB72A6">
              <w:rPr>
                <w:rStyle w:val="Hyperlink"/>
                <w:noProof/>
              </w:rPr>
              <w:t>6.1.3 chart</w:t>
            </w:r>
            <w:r w:rsidR="008D3277">
              <w:rPr>
                <w:noProof/>
                <w:webHidden/>
              </w:rPr>
              <w:tab/>
            </w:r>
            <w:r w:rsidR="0056745C">
              <w:rPr>
                <w:noProof/>
                <w:webHidden/>
              </w:rPr>
              <w:fldChar w:fldCharType="begin"/>
            </w:r>
            <w:r w:rsidR="008D3277">
              <w:rPr>
                <w:noProof/>
                <w:webHidden/>
              </w:rPr>
              <w:instrText xml:space="preserve"> PAGEREF _Toc384136737 \h </w:instrText>
            </w:r>
            <w:r w:rsidR="0056745C">
              <w:rPr>
                <w:noProof/>
                <w:webHidden/>
              </w:rPr>
            </w:r>
            <w:r w:rsidR="0056745C">
              <w:rPr>
                <w:noProof/>
                <w:webHidden/>
              </w:rPr>
              <w:fldChar w:fldCharType="separate"/>
            </w:r>
            <w:r w:rsidR="003A6BF4">
              <w:rPr>
                <w:noProof/>
                <w:webHidden/>
              </w:rPr>
              <w:t>43</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38" w:history="1">
            <w:r w:rsidR="008D3277" w:rsidRPr="00BB72A6">
              <w:rPr>
                <w:rStyle w:val="Hyperlink"/>
                <w:noProof/>
              </w:rPr>
              <w:t>6.1.4 loginGui</w:t>
            </w:r>
            <w:r w:rsidR="008D3277">
              <w:rPr>
                <w:noProof/>
                <w:webHidden/>
              </w:rPr>
              <w:tab/>
            </w:r>
            <w:r w:rsidR="0056745C">
              <w:rPr>
                <w:noProof/>
                <w:webHidden/>
              </w:rPr>
              <w:fldChar w:fldCharType="begin"/>
            </w:r>
            <w:r w:rsidR="008D3277">
              <w:rPr>
                <w:noProof/>
                <w:webHidden/>
              </w:rPr>
              <w:instrText xml:space="preserve"> PAGEREF _Toc384136738 \h </w:instrText>
            </w:r>
            <w:r w:rsidR="0056745C">
              <w:rPr>
                <w:noProof/>
                <w:webHidden/>
              </w:rPr>
            </w:r>
            <w:r w:rsidR="0056745C">
              <w:rPr>
                <w:noProof/>
                <w:webHidden/>
              </w:rPr>
              <w:fldChar w:fldCharType="separate"/>
            </w:r>
            <w:r w:rsidR="003A6BF4">
              <w:rPr>
                <w:noProof/>
                <w:webHidden/>
              </w:rPr>
              <w:t>44</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39" w:history="1">
            <w:r w:rsidR="008D3277" w:rsidRPr="00BB72A6">
              <w:rPr>
                <w:rStyle w:val="Hyperlink"/>
                <w:noProof/>
              </w:rPr>
              <w:t>6.1.5 mathPort</w:t>
            </w:r>
            <w:r w:rsidR="008D3277">
              <w:rPr>
                <w:noProof/>
                <w:webHidden/>
              </w:rPr>
              <w:tab/>
            </w:r>
            <w:r w:rsidR="0056745C">
              <w:rPr>
                <w:noProof/>
                <w:webHidden/>
              </w:rPr>
              <w:fldChar w:fldCharType="begin"/>
            </w:r>
            <w:r w:rsidR="008D3277">
              <w:rPr>
                <w:noProof/>
                <w:webHidden/>
              </w:rPr>
              <w:instrText xml:space="preserve"> PAGEREF _Toc384136739 \h </w:instrText>
            </w:r>
            <w:r w:rsidR="0056745C">
              <w:rPr>
                <w:noProof/>
                <w:webHidden/>
              </w:rPr>
            </w:r>
            <w:r w:rsidR="0056745C">
              <w:rPr>
                <w:noProof/>
                <w:webHidden/>
              </w:rPr>
              <w:fldChar w:fldCharType="separate"/>
            </w:r>
            <w:r w:rsidR="003A6BF4">
              <w:rPr>
                <w:noProof/>
                <w:webHidden/>
              </w:rPr>
              <w:t>45</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40" w:history="1">
            <w:r w:rsidR="008D3277" w:rsidRPr="00BB72A6">
              <w:rPr>
                <w:rStyle w:val="Hyperlink"/>
                <w:noProof/>
              </w:rPr>
              <w:t>6.1.6 startGui</w:t>
            </w:r>
            <w:r w:rsidR="008D3277">
              <w:rPr>
                <w:noProof/>
                <w:webHidden/>
              </w:rPr>
              <w:tab/>
            </w:r>
            <w:r w:rsidR="0056745C">
              <w:rPr>
                <w:noProof/>
                <w:webHidden/>
              </w:rPr>
              <w:fldChar w:fldCharType="begin"/>
            </w:r>
            <w:r w:rsidR="008D3277">
              <w:rPr>
                <w:noProof/>
                <w:webHidden/>
              </w:rPr>
              <w:instrText xml:space="preserve"> PAGEREF _Toc384136740 \h </w:instrText>
            </w:r>
            <w:r w:rsidR="0056745C">
              <w:rPr>
                <w:noProof/>
                <w:webHidden/>
              </w:rPr>
            </w:r>
            <w:r w:rsidR="0056745C">
              <w:rPr>
                <w:noProof/>
                <w:webHidden/>
              </w:rPr>
              <w:fldChar w:fldCharType="separate"/>
            </w:r>
            <w:r w:rsidR="003A6BF4">
              <w:rPr>
                <w:noProof/>
                <w:webHidden/>
              </w:rPr>
              <w:t>50</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41" w:history="1">
            <w:r w:rsidR="008D3277" w:rsidRPr="00BB72A6">
              <w:rPr>
                <w:rStyle w:val="Hyperlink"/>
                <w:noProof/>
              </w:rPr>
              <w:t>6.1.7 studCom</w:t>
            </w:r>
            <w:r w:rsidR="008D3277">
              <w:rPr>
                <w:noProof/>
                <w:webHidden/>
              </w:rPr>
              <w:tab/>
            </w:r>
            <w:r w:rsidR="0056745C">
              <w:rPr>
                <w:noProof/>
                <w:webHidden/>
              </w:rPr>
              <w:fldChar w:fldCharType="begin"/>
            </w:r>
            <w:r w:rsidR="008D3277">
              <w:rPr>
                <w:noProof/>
                <w:webHidden/>
              </w:rPr>
              <w:instrText xml:space="preserve"> PAGEREF _Toc384136741 \h </w:instrText>
            </w:r>
            <w:r w:rsidR="0056745C">
              <w:rPr>
                <w:noProof/>
                <w:webHidden/>
              </w:rPr>
            </w:r>
            <w:r w:rsidR="0056745C">
              <w:rPr>
                <w:noProof/>
                <w:webHidden/>
              </w:rPr>
              <w:fldChar w:fldCharType="separate"/>
            </w:r>
            <w:r w:rsidR="003A6BF4">
              <w:rPr>
                <w:noProof/>
                <w:webHidden/>
              </w:rPr>
              <w:t>50</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42" w:history="1">
            <w:r w:rsidR="008D3277" w:rsidRPr="00BB72A6">
              <w:rPr>
                <w:rStyle w:val="Hyperlink"/>
                <w:noProof/>
              </w:rPr>
              <w:t>6.1.8 studData</w:t>
            </w:r>
            <w:r w:rsidR="008D3277">
              <w:rPr>
                <w:noProof/>
                <w:webHidden/>
              </w:rPr>
              <w:tab/>
            </w:r>
            <w:r w:rsidR="0056745C">
              <w:rPr>
                <w:noProof/>
                <w:webHidden/>
              </w:rPr>
              <w:fldChar w:fldCharType="begin"/>
            </w:r>
            <w:r w:rsidR="008D3277">
              <w:rPr>
                <w:noProof/>
                <w:webHidden/>
              </w:rPr>
              <w:instrText xml:space="preserve"> PAGEREF _Toc384136742 \h </w:instrText>
            </w:r>
            <w:r w:rsidR="0056745C">
              <w:rPr>
                <w:noProof/>
                <w:webHidden/>
              </w:rPr>
            </w:r>
            <w:r w:rsidR="0056745C">
              <w:rPr>
                <w:noProof/>
                <w:webHidden/>
              </w:rPr>
              <w:fldChar w:fldCharType="separate"/>
            </w:r>
            <w:r w:rsidR="003A6BF4">
              <w:rPr>
                <w:noProof/>
                <w:webHidden/>
              </w:rPr>
              <w:t>52</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43" w:history="1">
            <w:r w:rsidR="008D3277" w:rsidRPr="00BB72A6">
              <w:rPr>
                <w:rStyle w:val="Hyperlink"/>
                <w:noProof/>
              </w:rPr>
              <w:t>6.2 Tutor/Server Program</w:t>
            </w:r>
            <w:r w:rsidR="008D3277">
              <w:rPr>
                <w:noProof/>
                <w:webHidden/>
              </w:rPr>
              <w:tab/>
            </w:r>
            <w:r w:rsidR="0056745C">
              <w:rPr>
                <w:noProof/>
                <w:webHidden/>
              </w:rPr>
              <w:fldChar w:fldCharType="begin"/>
            </w:r>
            <w:r w:rsidR="008D3277">
              <w:rPr>
                <w:noProof/>
                <w:webHidden/>
              </w:rPr>
              <w:instrText xml:space="preserve"> PAGEREF _Toc384136743 \h </w:instrText>
            </w:r>
            <w:r w:rsidR="0056745C">
              <w:rPr>
                <w:noProof/>
                <w:webHidden/>
              </w:rPr>
            </w:r>
            <w:r w:rsidR="0056745C">
              <w:rPr>
                <w:noProof/>
                <w:webHidden/>
              </w:rPr>
              <w:fldChar w:fldCharType="separate"/>
            </w:r>
            <w:r w:rsidR="003A6BF4">
              <w:rPr>
                <w:noProof/>
                <w:webHidden/>
              </w:rPr>
              <w:t>58</w:t>
            </w:r>
            <w:r w:rsidR="0056745C">
              <w:rPr>
                <w:noProof/>
                <w:webHidden/>
              </w:rPr>
              <w:fldChar w:fldCharType="end"/>
            </w:r>
          </w:hyperlink>
        </w:p>
        <w:p w:rsidR="008D3277" w:rsidRDefault="00E65BBE" w:rsidP="008D3277">
          <w:pPr>
            <w:pStyle w:val="TOC1"/>
            <w:tabs>
              <w:tab w:val="right" w:leader="dot" w:pos="9350"/>
            </w:tabs>
            <w:spacing w:line="240" w:lineRule="auto"/>
            <w:rPr>
              <w:rFonts w:asciiTheme="minorHAnsi" w:eastAsiaTheme="minorEastAsia" w:hAnsiTheme="minorHAnsi" w:cstheme="minorBidi"/>
              <w:noProof/>
              <w:sz w:val="22"/>
              <w:szCs w:val="22"/>
            </w:rPr>
          </w:pPr>
          <w:hyperlink w:anchor="_Toc384136744" w:history="1">
            <w:r w:rsidR="008D3277" w:rsidRPr="00BB72A6">
              <w:rPr>
                <w:rStyle w:val="Hyperlink"/>
                <w:noProof/>
              </w:rPr>
              <w:t>7.0 Concurrent and Future Research</w:t>
            </w:r>
            <w:r w:rsidR="008D3277">
              <w:rPr>
                <w:noProof/>
                <w:webHidden/>
              </w:rPr>
              <w:tab/>
            </w:r>
            <w:r w:rsidR="0056745C">
              <w:rPr>
                <w:noProof/>
                <w:webHidden/>
              </w:rPr>
              <w:fldChar w:fldCharType="begin"/>
            </w:r>
            <w:r w:rsidR="008D3277">
              <w:rPr>
                <w:noProof/>
                <w:webHidden/>
              </w:rPr>
              <w:instrText xml:space="preserve"> PAGEREF _Toc384136744 \h </w:instrText>
            </w:r>
            <w:r w:rsidR="0056745C">
              <w:rPr>
                <w:noProof/>
                <w:webHidden/>
              </w:rPr>
            </w:r>
            <w:r w:rsidR="0056745C">
              <w:rPr>
                <w:noProof/>
                <w:webHidden/>
              </w:rPr>
              <w:fldChar w:fldCharType="separate"/>
            </w:r>
            <w:r w:rsidR="003A6BF4">
              <w:rPr>
                <w:noProof/>
                <w:webHidden/>
              </w:rPr>
              <w:t>74</w:t>
            </w:r>
            <w:r w:rsidR="0056745C">
              <w:rPr>
                <w:noProof/>
                <w:webHidden/>
              </w:rPr>
              <w:fldChar w:fldCharType="end"/>
            </w:r>
          </w:hyperlink>
        </w:p>
        <w:p w:rsidR="008D3277" w:rsidRDefault="00E65BBE" w:rsidP="008D3277">
          <w:pPr>
            <w:pStyle w:val="TOC2"/>
            <w:tabs>
              <w:tab w:val="right" w:leader="dot" w:pos="9350"/>
            </w:tabs>
            <w:spacing w:line="240" w:lineRule="auto"/>
            <w:rPr>
              <w:rFonts w:asciiTheme="minorHAnsi" w:eastAsiaTheme="minorEastAsia" w:hAnsiTheme="minorHAnsi" w:cstheme="minorBidi"/>
              <w:noProof/>
              <w:sz w:val="22"/>
              <w:szCs w:val="22"/>
            </w:rPr>
          </w:pPr>
          <w:hyperlink w:anchor="_Toc384136745" w:history="1">
            <w:r w:rsidR="008D3277" w:rsidRPr="00BB72A6">
              <w:rPr>
                <w:rStyle w:val="Hyperlink"/>
                <w:noProof/>
              </w:rPr>
              <w:t>7.1 Grant</w:t>
            </w:r>
            <w:r w:rsidR="008D3277">
              <w:rPr>
                <w:noProof/>
                <w:webHidden/>
              </w:rPr>
              <w:tab/>
            </w:r>
            <w:r w:rsidR="0056745C">
              <w:rPr>
                <w:noProof/>
                <w:webHidden/>
              </w:rPr>
              <w:fldChar w:fldCharType="begin"/>
            </w:r>
            <w:r w:rsidR="008D3277">
              <w:rPr>
                <w:noProof/>
                <w:webHidden/>
              </w:rPr>
              <w:instrText xml:space="preserve"> PAGEREF _Toc384136745 \h </w:instrText>
            </w:r>
            <w:r w:rsidR="0056745C">
              <w:rPr>
                <w:noProof/>
                <w:webHidden/>
              </w:rPr>
            </w:r>
            <w:r w:rsidR="0056745C">
              <w:rPr>
                <w:noProof/>
                <w:webHidden/>
              </w:rPr>
              <w:fldChar w:fldCharType="separate"/>
            </w:r>
            <w:r w:rsidR="003A6BF4">
              <w:rPr>
                <w:noProof/>
                <w:webHidden/>
              </w:rPr>
              <w:t>74</w:t>
            </w:r>
            <w:r w:rsidR="0056745C">
              <w:rPr>
                <w:noProof/>
                <w:webHidden/>
              </w:rPr>
              <w:fldChar w:fldCharType="end"/>
            </w:r>
          </w:hyperlink>
        </w:p>
        <w:p w:rsidR="008D3277" w:rsidRDefault="00E65BBE" w:rsidP="008D3277">
          <w:pPr>
            <w:pStyle w:val="TOC3"/>
            <w:tabs>
              <w:tab w:val="right" w:leader="dot" w:pos="9350"/>
            </w:tabs>
            <w:spacing w:line="240" w:lineRule="auto"/>
            <w:rPr>
              <w:rFonts w:asciiTheme="minorHAnsi" w:eastAsiaTheme="minorEastAsia" w:hAnsiTheme="minorHAnsi" w:cstheme="minorBidi"/>
              <w:noProof/>
              <w:sz w:val="22"/>
              <w:szCs w:val="22"/>
            </w:rPr>
          </w:pPr>
          <w:hyperlink w:anchor="_Toc384136746" w:history="1">
            <w:r w:rsidR="008D3277" w:rsidRPr="00BB72A6">
              <w:rPr>
                <w:rStyle w:val="Hyperlink"/>
                <w:noProof/>
              </w:rPr>
              <w:t>7.1.1 Scope of Grant</w:t>
            </w:r>
            <w:r w:rsidR="008D3277">
              <w:rPr>
                <w:noProof/>
                <w:webHidden/>
              </w:rPr>
              <w:tab/>
            </w:r>
            <w:r w:rsidR="0056745C">
              <w:rPr>
                <w:noProof/>
                <w:webHidden/>
              </w:rPr>
              <w:fldChar w:fldCharType="begin"/>
            </w:r>
            <w:r w:rsidR="008D3277">
              <w:rPr>
                <w:noProof/>
                <w:webHidden/>
              </w:rPr>
              <w:instrText xml:space="preserve"> PAGEREF _Toc384136746 \h </w:instrText>
            </w:r>
            <w:r w:rsidR="0056745C">
              <w:rPr>
                <w:noProof/>
                <w:webHidden/>
              </w:rPr>
            </w:r>
            <w:r w:rsidR="0056745C">
              <w:rPr>
                <w:noProof/>
                <w:webHidden/>
              </w:rPr>
              <w:fldChar w:fldCharType="separate"/>
            </w:r>
            <w:r w:rsidR="003A6BF4">
              <w:rPr>
                <w:noProof/>
                <w:webHidden/>
              </w:rPr>
              <w:t>75</w:t>
            </w:r>
            <w:r w:rsidR="0056745C">
              <w:rPr>
                <w:noProof/>
                <w:webHidden/>
              </w:rPr>
              <w:fldChar w:fldCharType="end"/>
            </w:r>
          </w:hyperlink>
        </w:p>
        <w:p w:rsidR="008D3277" w:rsidRDefault="00E65BBE">
          <w:pPr>
            <w:pStyle w:val="TOC1"/>
            <w:tabs>
              <w:tab w:val="right" w:leader="dot" w:pos="9350"/>
            </w:tabs>
            <w:rPr>
              <w:rFonts w:asciiTheme="minorHAnsi" w:eastAsiaTheme="minorEastAsia" w:hAnsiTheme="minorHAnsi" w:cstheme="minorBidi"/>
              <w:noProof/>
              <w:sz w:val="22"/>
              <w:szCs w:val="22"/>
            </w:rPr>
          </w:pPr>
          <w:hyperlink w:anchor="_Toc384136747" w:history="1">
            <w:r w:rsidR="008D3277" w:rsidRPr="00BB72A6">
              <w:rPr>
                <w:rStyle w:val="Hyperlink"/>
                <w:noProof/>
              </w:rPr>
              <w:t>8.0 Future Research</w:t>
            </w:r>
            <w:r w:rsidR="008D3277">
              <w:rPr>
                <w:noProof/>
                <w:webHidden/>
              </w:rPr>
              <w:tab/>
            </w:r>
            <w:r w:rsidR="0056745C">
              <w:rPr>
                <w:noProof/>
                <w:webHidden/>
              </w:rPr>
              <w:fldChar w:fldCharType="begin"/>
            </w:r>
            <w:r w:rsidR="008D3277">
              <w:rPr>
                <w:noProof/>
                <w:webHidden/>
              </w:rPr>
              <w:instrText xml:space="preserve"> PAGEREF _Toc384136747 \h </w:instrText>
            </w:r>
            <w:r w:rsidR="0056745C">
              <w:rPr>
                <w:noProof/>
                <w:webHidden/>
              </w:rPr>
            </w:r>
            <w:r w:rsidR="0056745C">
              <w:rPr>
                <w:noProof/>
                <w:webHidden/>
              </w:rPr>
              <w:fldChar w:fldCharType="separate"/>
            </w:r>
            <w:r w:rsidR="003A6BF4">
              <w:rPr>
                <w:noProof/>
                <w:webHidden/>
              </w:rPr>
              <w:t>76</w:t>
            </w:r>
            <w:r w:rsidR="0056745C">
              <w:rPr>
                <w:noProof/>
                <w:webHidden/>
              </w:rPr>
              <w:fldChar w:fldCharType="end"/>
            </w:r>
          </w:hyperlink>
        </w:p>
        <w:p w:rsidR="00921786" w:rsidRDefault="0056745C" w:rsidP="00977F7E">
          <w:pPr>
            <w:spacing w:line="240" w:lineRule="auto"/>
          </w:pPr>
          <w:r>
            <w:rPr>
              <w:b/>
              <w:bCs/>
              <w:noProof/>
            </w:rPr>
            <w:fldChar w:fldCharType="end"/>
          </w:r>
        </w:p>
      </w:sdtContent>
    </w:sdt>
    <w:p w:rsidR="00576FAD" w:rsidRDefault="00576FAD" w:rsidP="000E0E2A">
      <w:pPr>
        <w:pStyle w:val="Heading1"/>
        <w:sectPr w:rsidR="00576FAD" w:rsidSect="003A6BF4">
          <w:pgSz w:w="12240" w:h="15840"/>
          <w:pgMar w:top="1440" w:right="1440" w:bottom="1440" w:left="1440" w:header="720" w:footer="720" w:gutter="0"/>
          <w:pgNumType w:start="1"/>
          <w:cols w:space="720"/>
          <w:docGrid w:linePitch="360"/>
        </w:sectPr>
      </w:pPr>
    </w:p>
    <w:p w:rsidR="00D54135" w:rsidRPr="000E0E2A" w:rsidRDefault="00FD31A4" w:rsidP="000E0E2A">
      <w:pPr>
        <w:pStyle w:val="Heading1"/>
      </w:pPr>
      <w:bookmarkStart w:id="2" w:name="_Toc384136686"/>
      <w:r>
        <w:lastRenderedPageBreak/>
        <w:t>1.</w:t>
      </w:r>
      <w:r w:rsidR="00D54135" w:rsidRPr="000E0E2A">
        <w:t>0 Overview</w:t>
      </w:r>
      <w:bookmarkEnd w:id="0"/>
      <w:bookmarkEnd w:id="2"/>
    </w:p>
    <w:p w:rsidR="001D03B4" w:rsidRPr="001D03B4" w:rsidRDefault="001D03B4" w:rsidP="00F13571">
      <w:pPr>
        <w:ind w:firstLine="720"/>
      </w:pPr>
      <w:r>
        <w:t>In</w:t>
      </w:r>
      <w:r w:rsidR="00963EE1">
        <w:t xml:space="preserve"> my experience, individuals who</w:t>
      </w:r>
      <w:r>
        <w:t xml:space="preserve"> ar</w:t>
      </w:r>
      <w:r w:rsidR="00287BF4">
        <w:t>e struggling in mathematics often</w:t>
      </w:r>
      <w:r>
        <w:t xml:space="preserve"> make the stateme</w:t>
      </w:r>
      <w:r w:rsidR="00287BF4">
        <w:t>nt “I am just not good at math.”  The statement seems to be a product</w:t>
      </w:r>
      <w:r>
        <w:t xml:space="preserve"> </w:t>
      </w:r>
      <w:r w:rsidR="00287BF4">
        <w:t xml:space="preserve">of </w:t>
      </w:r>
      <w:r>
        <w:t>frustration at not understanding the steps and underlying meaning of mathematics principles being studied.  These feelings are compounded as the individual continues to try to learn, but seems to not be able to advance.  By the time an individual has entered college he or she</w:t>
      </w:r>
      <w:r w:rsidR="00430D61">
        <w:t xml:space="preserve"> may well have</w:t>
      </w:r>
      <w:r>
        <w:t xml:space="preserve"> given up attempting to learn mathematics and does not put forth the attention to the</w:t>
      </w:r>
      <w:r w:rsidR="00287BF4">
        <w:t xml:space="preserve"> subject needed to advance his or her</w:t>
      </w:r>
      <w:r>
        <w:t xml:space="preserve"> knowledge.  A system is needed that allows an individual to understand</w:t>
      </w:r>
      <w:r w:rsidR="00963EE1">
        <w:t xml:space="preserve"> and modify</w:t>
      </w:r>
      <w:r>
        <w:t xml:space="preserve"> the inner processes that can hold them back so that they can productively practice basic mathematics.  By getting feedback on when </w:t>
      </w:r>
      <w:r w:rsidR="00AC50B3">
        <w:t>he or she</w:t>
      </w:r>
      <w:r>
        <w:t xml:space="preserve"> </w:t>
      </w:r>
      <w:r w:rsidR="00AC50B3">
        <w:t>is</w:t>
      </w:r>
      <w:r>
        <w:t xml:space="preserve"> experiencing a lack of attention and </w:t>
      </w:r>
      <w:r w:rsidR="001577F1">
        <w:t xml:space="preserve">when </w:t>
      </w:r>
      <w:r>
        <w:t xml:space="preserve">frustration </w:t>
      </w:r>
      <w:r w:rsidR="001577F1">
        <w:t xml:space="preserve">is building </w:t>
      </w:r>
      <w:r>
        <w:t xml:space="preserve">while attempting to complete mathematics problems, the individual will be </w:t>
      </w:r>
      <w:r w:rsidR="00AC50B3">
        <w:t>able to learn how to focus his or her</w:t>
      </w:r>
      <w:r>
        <w:t xml:space="preserve"> attention and relax helping build confidence and retain information easier.  </w:t>
      </w:r>
      <w:r w:rsidR="00287BF4">
        <w:t xml:space="preserve">This may mitigate the effects of prior failures.  </w:t>
      </w:r>
      <w:r w:rsidR="00F13571">
        <w:t>The system I prop</w:t>
      </w:r>
      <w:r w:rsidR="00287BF4">
        <w:t xml:space="preserve">ose will provide </w:t>
      </w:r>
      <w:r w:rsidR="00F46624">
        <w:t>a graphical display that contains</w:t>
      </w:r>
      <w:r w:rsidR="00F13571">
        <w:t xml:space="preserve"> </w:t>
      </w:r>
      <w:r w:rsidR="00287BF4">
        <w:t xml:space="preserve">mathematics problems with </w:t>
      </w:r>
      <w:r w:rsidR="002369B7">
        <w:t xml:space="preserve">a dynamic </w:t>
      </w:r>
      <w:r w:rsidR="00287BF4">
        <w:t>graph of the user’s attention</w:t>
      </w:r>
      <w:r w:rsidR="00F13571">
        <w:t xml:space="preserve"> to help the individual monitor focus and </w:t>
      </w:r>
      <w:r w:rsidR="00F46624">
        <w:t xml:space="preserve">the effects of </w:t>
      </w:r>
      <w:r w:rsidR="00F13571">
        <w:t>frustration.</w:t>
      </w:r>
    </w:p>
    <w:p w:rsidR="00D54135" w:rsidRDefault="00F13571" w:rsidP="000E0E2A">
      <w:pPr>
        <w:pStyle w:val="Heading2"/>
      </w:pPr>
      <w:bookmarkStart w:id="3" w:name="_Toc349210901"/>
      <w:bookmarkStart w:id="4" w:name="_Toc384136687"/>
      <w:r>
        <w:t>1</w:t>
      </w:r>
      <w:r w:rsidR="005A6917">
        <w:t>.</w:t>
      </w:r>
      <w:r>
        <w:t xml:space="preserve">1 </w:t>
      </w:r>
      <w:r w:rsidR="00D54135">
        <w:t>Purpose</w:t>
      </w:r>
      <w:bookmarkEnd w:id="3"/>
      <w:bookmarkEnd w:id="4"/>
    </w:p>
    <w:p w:rsidR="00F13571" w:rsidRDefault="00D54135" w:rsidP="00D54135">
      <w:pPr>
        <w:ind w:firstLine="720"/>
      </w:pPr>
      <w:r>
        <w:t xml:space="preserve">The purpose of this studio is to create mathematics </w:t>
      </w:r>
      <w:r w:rsidR="001577F1">
        <w:t>tutoring</w:t>
      </w:r>
      <w:r>
        <w:t xml:space="preserve"> software that collects data on the time it takes for students to answer certain problems, gauge the accu</w:t>
      </w:r>
      <w:r w:rsidR="000633DB">
        <w:t>racy of the answers, and record the brainwaves that</w:t>
      </w:r>
      <w:r>
        <w:t xml:space="preserve"> </w:t>
      </w:r>
      <w:r w:rsidR="000633DB">
        <w:t xml:space="preserve">are </w:t>
      </w:r>
      <w:r>
        <w:t>produce</w:t>
      </w:r>
      <w:r w:rsidR="000633DB">
        <w:t>d by the student</w:t>
      </w:r>
      <w:r>
        <w:t xml:space="preserve">.  The EEG data that will be focused on is </w:t>
      </w:r>
      <w:r w:rsidR="007F158C">
        <w:t xml:space="preserve">generated by </w:t>
      </w:r>
      <w:r>
        <w:t>relaxation and attention.  Attention has been shown to cor</w:t>
      </w:r>
      <w:r w:rsidR="001577F1">
        <w:t>relate with the beta brainwaves, alpha</w:t>
      </w:r>
      <w:r w:rsidR="000633DB">
        <w:t xml:space="preserve"> waves</w:t>
      </w:r>
      <w:r w:rsidR="001577F1">
        <w:t xml:space="preserve"> with relaxation</w:t>
      </w:r>
      <w:r w:rsidR="000633DB">
        <w:t>,</w:t>
      </w:r>
      <w:r w:rsidR="001577F1">
        <w:t xml:space="preserve"> and theta</w:t>
      </w:r>
      <w:r>
        <w:t xml:space="preserve"> waves a</w:t>
      </w:r>
      <w:r w:rsidR="001577F1">
        <w:t>re associated with frustration</w:t>
      </w:r>
      <w:r w:rsidR="00FD31A4">
        <w:t xml:space="preserve"> </w:t>
      </w:r>
      <w:r w:rsidR="000633DB">
        <w:t>(</w:t>
      </w:r>
      <w:proofErr w:type="spellStart"/>
      <w:r w:rsidR="000633DB">
        <w:t>Gi</w:t>
      </w:r>
      <w:r w:rsidR="002369B7">
        <w:t>tt</w:t>
      </w:r>
      <w:r w:rsidR="00430D61">
        <w:t>is</w:t>
      </w:r>
      <w:proofErr w:type="spellEnd"/>
      <w:r w:rsidR="002369B7">
        <w:t xml:space="preserve">, </w:t>
      </w:r>
      <w:r w:rsidR="009F1464">
        <w:t>2005</w:t>
      </w:r>
      <w:r w:rsidR="0043663D">
        <w:t>)</w:t>
      </w:r>
      <w:r w:rsidR="00FD31A4">
        <w:t>.</w:t>
      </w:r>
      <w:r w:rsidR="0043663D">
        <w:t xml:space="preserve"> </w:t>
      </w:r>
    </w:p>
    <w:p w:rsidR="00F13571" w:rsidRDefault="005A6917" w:rsidP="00F13571">
      <w:pPr>
        <w:pStyle w:val="Heading2"/>
      </w:pPr>
      <w:bookmarkStart w:id="5" w:name="_Toc384136688"/>
      <w:r>
        <w:lastRenderedPageBreak/>
        <w:t>1.</w:t>
      </w:r>
      <w:r w:rsidR="00F13571">
        <w:t>2 Scope</w:t>
      </w:r>
      <w:bookmarkEnd w:id="5"/>
    </w:p>
    <w:p w:rsidR="00F13571" w:rsidRDefault="00D54135" w:rsidP="00D54135">
      <w:pPr>
        <w:ind w:firstLine="720"/>
      </w:pPr>
      <w:r>
        <w:t xml:space="preserve">The </w:t>
      </w:r>
      <w:r w:rsidR="004B7A9D">
        <w:t>objective</w:t>
      </w:r>
      <w:r w:rsidR="00747328">
        <w:t xml:space="preserve"> </w:t>
      </w:r>
      <w:r>
        <w:t>of this Studio project is to create software that can iden</w:t>
      </w:r>
      <w:r w:rsidR="007F158C">
        <w:t>tify weak areas in the student’s</w:t>
      </w:r>
      <w:r w:rsidR="005E0501">
        <w:t xml:space="preserve"> </w:t>
      </w:r>
      <w:r w:rsidR="00FD31A4">
        <w:t>mathematics</w:t>
      </w:r>
      <w:r>
        <w:t xml:space="preserve"> knowledge through the measure of time to answer, </w:t>
      </w:r>
      <w:r w:rsidR="005E0501">
        <w:t xml:space="preserve">accuracy of the answers, </w:t>
      </w:r>
      <w:r>
        <w:t>and teach/train the student to work at an optimal level using the EEG data as described above.  The EEG data will be collected through an instrument called MindWave</w:t>
      </w:r>
      <w:r w:rsidR="0074400A">
        <w:t>®</w:t>
      </w:r>
      <w:r>
        <w:t xml:space="preserve"> which is sold by the company NeuroSky.  The MindWave is a single channel EEG that does not need specialized training to be administered.  As discussed, frustration from not being good at math negatively affects attention and causes tension which has been shown </w:t>
      </w:r>
      <w:r w:rsidR="00667F03">
        <w:t>to negatively affect learning (Napoli, 2005, pg. 100).</w:t>
      </w:r>
    </w:p>
    <w:p w:rsidR="00F13571" w:rsidRDefault="005A6917" w:rsidP="00F13571">
      <w:pPr>
        <w:pStyle w:val="Heading2"/>
      </w:pPr>
      <w:bookmarkStart w:id="6" w:name="_Toc384136689"/>
      <w:r>
        <w:t>1.</w:t>
      </w:r>
      <w:r w:rsidR="00F13571">
        <w:t>3 Objective</w:t>
      </w:r>
      <w:bookmarkEnd w:id="6"/>
    </w:p>
    <w:p w:rsidR="00D54135" w:rsidRDefault="00D54135" w:rsidP="00D54135">
      <w:pPr>
        <w:ind w:firstLine="720"/>
      </w:pPr>
      <w:r>
        <w:t>The object</w:t>
      </w:r>
      <w:r w:rsidR="00F13571">
        <w:t>ive</w:t>
      </w:r>
      <w:r>
        <w:t xml:space="preserve"> of this software is to help the individual </w:t>
      </w:r>
      <w:r w:rsidR="00963EE1">
        <w:t>and/</w:t>
      </w:r>
      <w:r>
        <w:t>or tutor correctly iden</w:t>
      </w:r>
      <w:r w:rsidR="00F56C52">
        <w:t>tify</w:t>
      </w:r>
      <w:r w:rsidR="0062675D">
        <w:t xml:space="preserve"> the problem areas that the student is</w:t>
      </w:r>
      <w:r w:rsidR="00F56C52">
        <w:t xml:space="preserve"> </w:t>
      </w:r>
      <w:r>
        <w:t>having.  In the future, the software could be used to gather data on teaching strategies or directed learning and compare the efficacy of using brainwave feedback against other pedagogical methods, but that is outside of the scope of this studio.</w:t>
      </w:r>
    </w:p>
    <w:p w:rsidR="00FE4974" w:rsidRDefault="005A6917" w:rsidP="00FE4974">
      <w:pPr>
        <w:pStyle w:val="Heading2"/>
      </w:pPr>
      <w:bookmarkStart w:id="7" w:name="_Toc384136690"/>
      <w:r>
        <w:t>1.</w:t>
      </w:r>
      <w:r w:rsidR="00FE4974">
        <w:t>4 Assumptions and Constraints</w:t>
      </w:r>
      <w:bookmarkEnd w:id="7"/>
    </w:p>
    <w:p w:rsidR="00FE4974" w:rsidRDefault="00FE4974" w:rsidP="00FE4974">
      <w:pPr>
        <w:pStyle w:val="ListParagraph"/>
        <w:spacing w:after="0" w:line="480" w:lineRule="auto"/>
        <w:ind w:left="0" w:firstLine="720"/>
      </w:pPr>
      <w:r>
        <w:t>The general assumptions</w:t>
      </w:r>
      <w:r w:rsidR="00212ED7">
        <w:t>,</w:t>
      </w:r>
      <w:r>
        <w:t xml:space="preserve"> </w:t>
      </w:r>
      <w:r w:rsidR="00212ED7">
        <w:t xml:space="preserve">based on prior research, </w:t>
      </w:r>
      <w:r>
        <w:t>are that focused practice, attention, and relaxation training will lead to better overall performance in mathematics. In addition, use of the software will be in controlled environments where external distractions c</w:t>
      </w:r>
      <w:r w:rsidR="00963EE1">
        <w:t>an</w:t>
      </w:r>
      <w:r>
        <w:t xml:space="preserve"> be limited.  If the user is constantly</w:t>
      </w:r>
      <w:r w:rsidR="007F158C">
        <w:t xml:space="preserve"> distracted by external stimuli</w:t>
      </w:r>
      <w:r>
        <w:t xml:space="preserve"> the purpose of the system and reliability of the results would be </w:t>
      </w:r>
      <w:r w:rsidR="00212ED7">
        <w:t>compromised</w:t>
      </w:r>
      <w:r>
        <w:t>.  In addition</w:t>
      </w:r>
      <w:r w:rsidR="00212ED7">
        <w:t xml:space="preserve">, with the relatively inexpensive price </w:t>
      </w:r>
      <w:r>
        <w:t>of</w:t>
      </w:r>
      <w:r w:rsidR="00212ED7">
        <w:t xml:space="preserve"> the NeuroSky MindWave, this </w:t>
      </w:r>
      <w:r>
        <w:t>system could be rolled out on a larger scale</w:t>
      </w:r>
      <w:r w:rsidR="00963EE1">
        <w:t xml:space="preserve"> at a future time</w:t>
      </w:r>
      <w:r>
        <w:t>.</w:t>
      </w:r>
    </w:p>
    <w:p w:rsidR="00FE4974" w:rsidRDefault="00FE4974" w:rsidP="00FE4974">
      <w:pPr>
        <w:pStyle w:val="ListParagraph"/>
        <w:spacing w:after="0" w:line="480" w:lineRule="auto"/>
        <w:ind w:left="0" w:firstLine="720"/>
      </w:pPr>
      <w:r>
        <w:t>I will be unable to complete full scale testing due to time and money for the EEG system.</w:t>
      </w:r>
    </w:p>
    <w:p w:rsidR="00FE4974" w:rsidRDefault="00FE4974" w:rsidP="00FE4974">
      <w:r>
        <w:lastRenderedPageBreak/>
        <w:t xml:space="preserve">Completing the software system will allow future testing.  I will also be constrained by the SDK provided by NeuroSky.  In regards to this, other open source projects show that completing the software will be possible.  </w:t>
      </w:r>
      <w:r w:rsidR="00212ED7">
        <w:t>Such projects are</w:t>
      </w:r>
      <w:r w:rsidR="002C0A43">
        <w:t xml:space="preserve">; </w:t>
      </w:r>
      <w:proofErr w:type="spellStart"/>
      <w:r w:rsidR="002C0A43">
        <w:t>MindBlaster</w:t>
      </w:r>
      <w:proofErr w:type="spellEnd"/>
      <w:r w:rsidR="00C518A0">
        <w:t xml:space="preserve"> (</w:t>
      </w:r>
      <w:proofErr w:type="spellStart"/>
      <w:r w:rsidR="00C518A0">
        <w:t>NeuroSky</w:t>
      </w:r>
      <w:proofErr w:type="spellEnd"/>
      <w:r w:rsidR="00C518A0">
        <w:t>, 2010, Coding4Fun)</w:t>
      </w:r>
      <w:r w:rsidR="00212ED7">
        <w:t xml:space="preserve">, </w:t>
      </w:r>
      <w:proofErr w:type="spellStart"/>
      <w:r w:rsidR="00212ED7">
        <w:t>MindStream</w:t>
      </w:r>
      <w:proofErr w:type="spellEnd"/>
      <w:r w:rsidR="00972E5A">
        <w:t xml:space="preserve"> (Blue, 2011, pg. 1)</w:t>
      </w:r>
      <w:r w:rsidR="00C518A0">
        <w:t xml:space="preserve"> </w:t>
      </w:r>
      <w:r w:rsidR="00212ED7">
        <w:t xml:space="preserve">and </w:t>
      </w:r>
      <w:proofErr w:type="spellStart"/>
      <w:r w:rsidR="00212ED7">
        <w:t>Puzzlebox</w:t>
      </w:r>
      <w:proofErr w:type="spellEnd"/>
      <w:r w:rsidR="00212ED7">
        <w:t xml:space="preserve"> Orbit</w:t>
      </w:r>
      <w:r w:rsidR="00C518A0">
        <w:t xml:space="preserve"> (</w:t>
      </w:r>
      <w:proofErr w:type="spellStart"/>
      <w:r w:rsidR="00C518A0">
        <w:t>NeuroSky</w:t>
      </w:r>
      <w:proofErr w:type="spellEnd"/>
      <w:r w:rsidR="00C518A0">
        <w:t xml:space="preserve">, 2010, </w:t>
      </w:r>
      <w:proofErr w:type="spellStart"/>
      <w:r w:rsidR="00C518A0">
        <w:t>PuzzleBox</w:t>
      </w:r>
      <w:proofErr w:type="spellEnd"/>
      <w:r w:rsidR="00C518A0">
        <w:t>)</w:t>
      </w:r>
      <w:r w:rsidR="00212ED7">
        <w:t>.</w:t>
      </w:r>
    </w:p>
    <w:p w:rsidR="00F56C52" w:rsidRDefault="005A6917" w:rsidP="00F56C52">
      <w:pPr>
        <w:pStyle w:val="Heading2"/>
      </w:pPr>
      <w:bookmarkStart w:id="8" w:name="_Toc384136691"/>
      <w:r>
        <w:t>1.</w:t>
      </w:r>
      <w:r w:rsidR="00F56C52">
        <w:t>5 Project Deliverables</w:t>
      </w:r>
      <w:bookmarkEnd w:id="8"/>
    </w:p>
    <w:p w:rsidR="00F56C52" w:rsidRDefault="00F56C52" w:rsidP="00985905">
      <w:pPr>
        <w:pStyle w:val="BodyText"/>
        <w:numPr>
          <w:ilvl w:val="0"/>
          <w:numId w:val="4"/>
        </w:numPr>
        <w:spacing w:line="480" w:lineRule="auto"/>
      </w:pPr>
      <w:r>
        <w:t>Software Project Management Plan</w:t>
      </w:r>
    </w:p>
    <w:p w:rsidR="00F56C52" w:rsidRDefault="00F56C52" w:rsidP="00985905">
      <w:pPr>
        <w:pStyle w:val="BodyText"/>
        <w:numPr>
          <w:ilvl w:val="0"/>
          <w:numId w:val="4"/>
        </w:numPr>
        <w:spacing w:line="480" w:lineRule="auto"/>
      </w:pPr>
      <w:r>
        <w:t>Software Requirements Specifications</w:t>
      </w:r>
    </w:p>
    <w:p w:rsidR="00F56C52" w:rsidRDefault="00F56C52" w:rsidP="00985905">
      <w:pPr>
        <w:pStyle w:val="BodyText"/>
        <w:numPr>
          <w:ilvl w:val="0"/>
          <w:numId w:val="4"/>
        </w:numPr>
        <w:spacing w:line="480" w:lineRule="auto"/>
      </w:pPr>
      <w:r>
        <w:t>Software Design Document</w:t>
      </w:r>
    </w:p>
    <w:p w:rsidR="00F56C52" w:rsidRDefault="00F56C52" w:rsidP="00985905">
      <w:pPr>
        <w:pStyle w:val="BodyText"/>
        <w:numPr>
          <w:ilvl w:val="0"/>
          <w:numId w:val="4"/>
        </w:numPr>
        <w:spacing w:line="480" w:lineRule="auto"/>
      </w:pPr>
      <w:r>
        <w:t>Software Quality Assurance Plan including a Software Verification and Validation Plan and the Test Design Document</w:t>
      </w:r>
    </w:p>
    <w:p w:rsidR="00963EE1" w:rsidRDefault="00963EE1" w:rsidP="00985905">
      <w:pPr>
        <w:pStyle w:val="BodyText"/>
        <w:numPr>
          <w:ilvl w:val="0"/>
          <w:numId w:val="4"/>
        </w:numPr>
        <w:spacing w:line="480" w:lineRule="auto"/>
      </w:pPr>
      <w:r>
        <w:t>User Manual</w:t>
      </w:r>
    </w:p>
    <w:p w:rsidR="00F56C52" w:rsidRDefault="00F56C52" w:rsidP="00985905">
      <w:pPr>
        <w:pStyle w:val="BodyText"/>
        <w:numPr>
          <w:ilvl w:val="0"/>
          <w:numId w:val="4"/>
        </w:numPr>
        <w:spacing w:line="480" w:lineRule="auto"/>
      </w:pPr>
      <w:r>
        <w:t>Final Studio Document</w:t>
      </w:r>
    </w:p>
    <w:p w:rsidR="00F56C52" w:rsidRDefault="00F56C52" w:rsidP="00F56C52">
      <w:pPr>
        <w:pStyle w:val="Heading2"/>
      </w:pPr>
      <w:bookmarkStart w:id="9" w:name="_Toc384136692"/>
      <w:r>
        <w:t>1.0.6 Schedule and Budget Summary</w:t>
      </w:r>
      <w:bookmarkEnd w:id="9"/>
    </w:p>
    <w:p w:rsidR="00F56C52" w:rsidRDefault="00F56C52" w:rsidP="00F56C52">
      <w:r>
        <w:t>Equipment has already been purchased so there is not a budget requirement.</w:t>
      </w:r>
    </w:p>
    <w:p w:rsidR="00F56C52" w:rsidRDefault="00F56C52" w:rsidP="00F56C52">
      <w:pPr>
        <w:ind w:firstLine="360"/>
      </w:pPr>
      <w:r>
        <w:t xml:space="preserve">The schedule includes the following tentative milestones: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56C52" w:rsidTr="00543AD8">
        <w:tc>
          <w:tcPr>
            <w:tcW w:w="4428" w:type="dxa"/>
          </w:tcPr>
          <w:p w:rsidR="00F56C52" w:rsidRDefault="00F56C52" w:rsidP="00543AD8">
            <w:pPr>
              <w:rPr>
                <w:b/>
                <w:bCs/>
              </w:rPr>
            </w:pPr>
            <w:r>
              <w:rPr>
                <w:b/>
                <w:bCs/>
              </w:rPr>
              <w:t>Item</w:t>
            </w:r>
          </w:p>
        </w:tc>
        <w:tc>
          <w:tcPr>
            <w:tcW w:w="4428" w:type="dxa"/>
          </w:tcPr>
          <w:p w:rsidR="00F56C52" w:rsidRDefault="00F56C52" w:rsidP="00543AD8">
            <w:pPr>
              <w:rPr>
                <w:b/>
                <w:bCs/>
              </w:rPr>
            </w:pPr>
            <w:r>
              <w:rPr>
                <w:b/>
                <w:bCs/>
              </w:rPr>
              <w:t>Due date</w:t>
            </w:r>
          </w:p>
        </w:tc>
      </w:tr>
      <w:tr w:rsidR="00F56C52" w:rsidTr="00543AD8">
        <w:tc>
          <w:tcPr>
            <w:tcW w:w="4428" w:type="dxa"/>
          </w:tcPr>
          <w:p w:rsidR="00F56C52" w:rsidRDefault="00F56C52" w:rsidP="00543AD8">
            <w:r>
              <w:t>Proposal (this document)</w:t>
            </w:r>
          </w:p>
        </w:tc>
        <w:tc>
          <w:tcPr>
            <w:tcW w:w="4428" w:type="dxa"/>
          </w:tcPr>
          <w:p w:rsidR="00F56C52" w:rsidRDefault="00F56C52" w:rsidP="00543AD8">
            <w:r>
              <w:t>Completed</w:t>
            </w:r>
          </w:p>
        </w:tc>
      </w:tr>
      <w:tr w:rsidR="00F56C52" w:rsidTr="00543AD8">
        <w:tc>
          <w:tcPr>
            <w:tcW w:w="4428" w:type="dxa"/>
          </w:tcPr>
          <w:p w:rsidR="00F56C52" w:rsidRDefault="00F56C52" w:rsidP="00543AD8">
            <w:r>
              <w:t>Proposal Presentation</w:t>
            </w:r>
          </w:p>
        </w:tc>
        <w:tc>
          <w:tcPr>
            <w:tcW w:w="4428" w:type="dxa"/>
          </w:tcPr>
          <w:p w:rsidR="00F56C52" w:rsidRDefault="00F56C52" w:rsidP="00543AD8">
            <w:r>
              <w:t>Completed</w:t>
            </w:r>
          </w:p>
        </w:tc>
      </w:tr>
      <w:tr w:rsidR="00F56C52" w:rsidTr="00543AD8">
        <w:tc>
          <w:tcPr>
            <w:tcW w:w="4428" w:type="dxa"/>
          </w:tcPr>
          <w:p w:rsidR="00F56C52" w:rsidRDefault="00F56C52" w:rsidP="00543AD8">
            <w:r>
              <w:t>Software Project Management Plan</w:t>
            </w:r>
          </w:p>
        </w:tc>
        <w:tc>
          <w:tcPr>
            <w:tcW w:w="4428" w:type="dxa"/>
          </w:tcPr>
          <w:p w:rsidR="00F56C52" w:rsidRDefault="000B0EE7" w:rsidP="00543AD8">
            <w:r>
              <w:t>Completed</w:t>
            </w:r>
          </w:p>
        </w:tc>
      </w:tr>
      <w:tr w:rsidR="00F56C52" w:rsidTr="00543AD8">
        <w:tc>
          <w:tcPr>
            <w:tcW w:w="4428" w:type="dxa"/>
          </w:tcPr>
          <w:p w:rsidR="00F56C52" w:rsidRDefault="00F56C52" w:rsidP="00543AD8">
            <w:r>
              <w:t>Software Requirements Specifications</w:t>
            </w:r>
          </w:p>
        </w:tc>
        <w:tc>
          <w:tcPr>
            <w:tcW w:w="4428" w:type="dxa"/>
          </w:tcPr>
          <w:p w:rsidR="00F56C52" w:rsidRDefault="000B0EE7" w:rsidP="00543AD8">
            <w:r>
              <w:t>Completed</w:t>
            </w:r>
          </w:p>
        </w:tc>
      </w:tr>
      <w:tr w:rsidR="00F56C52" w:rsidTr="00543AD8">
        <w:tc>
          <w:tcPr>
            <w:tcW w:w="4428" w:type="dxa"/>
          </w:tcPr>
          <w:p w:rsidR="00F56C52" w:rsidRDefault="00F56C52" w:rsidP="00543AD8">
            <w:r>
              <w:t>Software Design Document</w:t>
            </w:r>
          </w:p>
        </w:tc>
        <w:tc>
          <w:tcPr>
            <w:tcW w:w="4428" w:type="dxa"/>
          </w:tcPr>
          <w:p w:rsidR="00F56C52" w:rsidRDefault="000B0EE7" w:rsidP="00543AD8">
            <w:r>
              <w:t>Completed</w:t>
            </w:r>
          </w:p>
        </w:tc>
      </w:tr>
      <w:tr w:rsidR="00F56C52" w:rsidTr="00543AD8">
        <w:tc>
          <w:tcPr>
            <w:tcW w:w="4428" w:type="dxa"/>
          </w:tcPr>
          <w:p w:rsidR="00F56C52" w:rsidRDefault="00F56C52" w:rsidP="00543AD8">
            <w:r>
              <w:t>Software Quality Assurance Plan</w:t>
            </w:r>
          </w:p>
        </w:tc>
        <w:tc>
          <w:tcPr>
            <w:tcW w:w="4428" w:type="dxa"/>
          </w:tcPr>
          <w:p w:rsidR="00F56C52" w:rsidRDefault="000B0EE7" w:rsidP="00543AD8">
            <w:r>
              <w:t>Completed</w:t>
            </w:r>
          </w:p>
        </w:tc>
      </w:tr>
      <w:tr w:rsidR="00F56C52" w:rsidTr="00543AD8">
        <w:tc>
          <w:tcPr>
            <w:tcW w:w="4428" w:type="dxa"/>
          </w:tcPr>
          <w:p w:rsidR="00F56C52" w:rsidRDefault="00F56C52" w:rsidP="00543AD8">
            <w:r>
              <w:lastRenderedPageBreak/>
              <w:t>Studio I Presentation</w:t>
            </w:r>
          </w:p>
        </w:tc>
        <w:tc>
          <w:tcPr>
            <w:tcW w:w="4428" w:type="dxa"/>
          </w:tcPr>
          <w:p w:rsidR="00F56C52" w:rsidRDefault="000B0EE7" w:rsidP="00543AD8">
            <w:r>
              <w:t>Completed</w:t>
            </w:r>
          </w:p>
        </w:tc>
      </w:tr>
      <w:tr w:rsidR="00F56C52" w:rsidTr="00543AD8">
        <w:tc>
          <w:tcPr>
            <w:tcW w:w="4428" w:type="dxa"/>
          </w:tcPr>
          <w:p w:rsidR="00F56C52" w:rsidRDefault="00F56C52" w:rsidP="00543AD8">
            <w:r>
              <w:t>Front end/Database</w:t>
            </w:r>
          </w:p>
        </w:tc>
        <w:tc>
          <w:tcPr>
            <w:tcW w:w="4428" w:type="dxa"/>
          </w:tcPr>
          <w:p w:rsidR="00F56C52" w:rsidRDefault="00260811" w:rsidP="00543AD8">
            <w:r>
              <w:t>Completed</w:t>
            </w:r>
          </w:p>
        </w:tc>
      </w:tr>
      <w:tr w:rsidR="00F56C52" w:rsidTr="00543AD8">
        <w:tc>
          <w:tcPr>
            <w:tcW w:w="4428" w:type="dxa"/>
          </w:tcPr>
          <w:p w:rsidR="00F56C52" w:rsidRDefault="00F56C52" w:rsidP="00543AD8">
            <w:r>
              <w:t>MindWave Software</w:t>
            </w:r>
          </w:p>
        </w:tc>
        <w:tc>
          <w:tcPr>
            <w:tcW w:w="4428" w:type="dxa"/>
          </w:tcPr>
          <w:p w:rsidR="00F56C52" w:rsidRDefault="00260811" w:rsidP="00543AD8">
            <w:r>
              <w:t>Completed</w:t>
            </w:r>
          </w:p>
        </w:tc>
      </w:tr>
      <w:tr w:rsidR="00F56C52" w:rsidTr="00543AD8">
        <w:tc>
          <w:tcPr>
            <w:tcW w:w="4428" w:type="dxa"/>
          </w:tcPr>
          <w:p w:rsidR="00F56C52" w:rsidRDefault="00F56C52" w:rsidP="00543AD8">
            <w:r>
              <w:t>Software Integration</w:t>
            </w:r>
          </w:p>
        </w:tc>
        <w:tc>
          <w:tcPr>
            <w:tcW w:w="4428" w:type="dxa"/>
          </w:tcPr>
          <w:p w:rsidR="00F56C52" w:rsidRDefault="00260811" w:rsidP="00543AD8">
            <w:r>
              <w:t>Completed</w:t>
            </w:r>
          </w:p>
        </w:tc>
      </w:tr>
      <w:tr w:rsidR="00F56C52" w:rsidTr="00543AD8">
        <w:tc>
          <w:tcPr>
            <w:tcW w:w="4428" w:type="dxa"/>
          </w:tcPr>
          <w:p w:rsidR="00F56C52" w:rsidRDefault="00F56C52" w:rsidP="00543AD8">
            <w:r>
              <w:t>Final Studio Paper</w:t>
            </w:r>
          </w:p>
        </w:tc>
        <w:tc>
          <w:tcPr>
            <w:tcW w:w="4428" w:type="dxa"/>
          </w:tcPr>
          <w:p w:rsidR="00F56C52" w:rsidRDefault="00260811" w:rsidP="00543AD8">
            <w:r>
              <w:t>Completed</w:t>
            </w:r>
          </w:p>
        </w:tc>
      </w:tr>
      <w:tr w:rsidR="00F56C52" w:rsidTr="00543AD8">
        <w:tc>
          <w:tcPr>
            <w:tcW w:w="4428" w:type="dxa"/>
          </w:tcPr>
          <w:p w:rsidR="00F56C52" w:rsidRDefault="00F56C52" w:rsidP="00543AD8">
            <w:r>
              <w:t>Studio II Presentation</w:t>
            </w:r>
          </w:p>
        </w:tc>
        <w:tc>
          <w:tcPr>
            <w:tcW w:w="4428" w:type="dxa"/>
          </w:tcPr>
          <w:p w:rsidR="00F56C52" w:rsidRDefault="003B4704" w:rsidP="00543AD8">
            <w:r>
              <w:t>April 9,</w:t>
            </w:r>
            <w:r w:rsidR="00F56C52">
              <w:t xml:space="preserve"> 2014</w:t>
            </w:r>
          </w:p>
        </w:tc>
      </w:tr>
    </w:tbl>
    <w:p w:rsidR="00F56C52" w:rsidRPr="00F56C52" w:rsidRDefault="00F56C52" w:rsidP="00F56C52"/>
    <w:p w:rsidR="00AE2702" w:rsidRDefault="00AE2702" w:rsidP="000E0E2A">
      <w:pPr>
        <w:pStyle w:val="Heading1"/>
      </w:pPr>
      <w:r>
        <w:br w:type="page"/>
      </w:r>
    </w:p>
    <w:p w:rsidR="00D54135" w:rsidRPr="00D54135" w:rsidRDefault="00D54135" w:rsidP="000E0E2A">
      <w:pPr>
        <w:pStyle w:val="Heading1"/>
      </w:pPr>
      <w:bookmarkStart w:id="10" w:name="_Toc384136693"/>
      <w:r>
        <w:lastRenderedPageBreak/>
        <w:t>2.0 L</w:t>
      </w:r>
      <w:r w:rsidRPr="00D54135">
        <w:t>iterature</w:t>
      </w:r>
      <w:r>
        <w:t xml:space="preserve"> Review</w:t>
      </w:r>
      <w:bookmarkEnd w:id="10"/>
    </w:p>
    <w:p w:rsidR="00A20B43" w:rsidRPr="00A20B43" w:rsidRDefault="00A20B43" w:rsidP="004D5FFC">
      <w:pPr>
        <w:ind w:firstLine="360"/>
      </w:pPr>
      <w:r w:rsidRPr="00A20B43">
        <w:t>My literature</w:t>
      </w:r>
      <w:r>
        <w:t xml:space="preserve"> review began trying to answer </w:t>
      </w:r>
      <w:r w:rsidR="00000108">
        <w:t>five</w:t>
      </w:r>
      <w:r w:rsidRPr="00A20B43">
        <w:t xml:space="preserve"> questions.  These questions are the foundation of my studio.  The questions are:</w:t>
      </w:r>
    </w:p>
    <w:p w:rsidR="00000108" w:rsidRDefault="00000108" w:rsidP="00523158">
      <w:pPr>
        <w:pStyle w:val="ListParagraph"/>
        <w:numPr>
          <w:ilvl w:val="0"/>
          <w:numId w:val="1"/>
        </w:numPr>
        <w:spacing w:line="480" w:lineRule="auto"/>
      </w:pPr>
      <w:r>
        <w:t>W</w:t>
      </w:r>
      <w:r w:rsidR="0043663D">
        <w:t>ill</w:t>
      </w:r>
      <w:r>
        <w:t xml:space="preserve"> collecting EEG data be helpful for individuals</w:t>
      </w:r>
      <w:r w:rsidR="00523158">
        <w:t xml:space="preserve"> to view</w:t>
      </w:r>
      <w:r w:rsidR="0043663D">
        <w:t xml:space="preserve"> internal processes</w:t>
      </w:r>
      <w:r>
        <w:t>?</w:t>
      </w:r>
    </w:p>
    <w:p w:rsidR="00D54135" w:rsidRDefault="00D54135" w:rsidP="00523158">
      <w:pPr>
        <w:pStyle w:val="ListParagraph"/>
        <w:numPr>
          <w:ilvl w:val="0"/>
          <w:numId w:val="1"/>
        </w:numPr>
        <w:spacing w:line="480" w:lineRule="auto"/>
      </w:pPr>
      <w:r>
        <w:t xml:space="preserve">Can the MindWave sold by NeuroSky measure attention and relaxation </w:t>
      </w:r>
      <w:r w:rsidR="00090D81">
        <w:t>instantaneously</w:t>
      </w:r>
      <w:r w:rsidR="00CB0EBB">
        <w:t>,</w:t>
      </w:r>
      <w:r>
        <w:t xml:space="preserve"> and unobtrusively collect accurate </w:t>
      </w:r>
      <w:r w:rsidR="00000108">
        <w:t xml:space="preserve">EEG </w:t>
      </w:r>
      <w:r>
        <w:t>data that can be displayed to the user in an easy to understand way?</w:t>
      </w:r>
    </w:p>
    <w:p w:rsidR="00A20B43" w:rsidRDefault="00A20B43" w:rsidP="00523158">
      <w:pPr>
        <w:pStyle w:val="ListParagraph"/>
        <w:numPr>
          <w:ilvl w:val="0"/>
          <w:numId w:val="1"/>
        </w:numPr>
        <w:spacing w:line="480" w:lineRule="auto"/>
      </w:pPr>
      <w:r>
        <w:t>Does a person’s level of at</w:t>
      </w:r>
      <w:r w:rsidR="0062675D">
        <w:t>tention have an effect on his or her</w:t>
      </w:r>
      <w:r>
        <w:t xml:space="preserve"> learning and understanding of a subject?</w:t>
      </w:r>
    </w:p>
    <w:p w:rsidR="00A20B43" w:rsidRDefault="00A20B43" w:rsidP="00523158">
      <w:pPr>
        <w:pStyle w:val="ListParagraph"/>
        <w:numPr>
          <w:ilvl w:val="0"/>
          <w:numId w:val="1"/>
        </w:numPr>
        <w:spacing w:line="480" w:lineRule="auto"/>
      </w:pPr>
      <w:r>
        <w:t>Does a person’s level of re</w:t>
      </w:r>
      <w:r w:rsidR="0062675D">
        <w:t>laxation have an effect on his or her</w:t>
      </w:r>
      <w:r>
        <w:t xml:space="preserve"> learning and understanding of a subject?</w:t>
      </w:r>
    </w:p>
    <w:p w:rsidR="00A20B43" w:rsidRDefault="00A20B43" w:rsidP="00523158">
      <w:pPr>
        <w:pStyle w:val="ListParagraph"/>
        <w:numPr>
          <w:ilvl w:val="0"/>
          <w:numId w:val="1"/>
        </w:numPr>
        <w:spacing w:line="480" w:lineRule="auto"/>
      </w:pPr>
      <w:r>
        <w:t>What is the effect of tutoring on a person’s learning and understanding of a subject?</w:t>
      </w:r>
    </w:p>
    <w:p w:rsidR="00A20B43" w:rsidRDefault="00A20B43" w:rsidP="004D5FFC">
      <w:r w:rsidRPr="00A20B43">
        <w:t>If each question can be answered positively, then creating software to record EEG signal</w:t>
      </w:r>
      <w:r w:rsidR="00523158">
        <w:t>s</w:t>
      </w:r>
      <w:r w:rsidRPr="00A20B43">
        <w:t xml:space="preserve"> from </w:t>
      </w:r>
      <w:r w:rsidR="00523158">
        <w:t xml:space="preserve">a </w:t>
      </w:r>
      <w:r w:rsidRPr="00A20B43">
        <w:t xml:space="preserve">person </w:t>
      </w:r>
      <w:r w:rsidR="0062675D">
        <w:t>could be used to assist in his or her</w:t>
      </w:r>
      <w:r w:rsidRPr="00A20B43">
        <w:t xml:space="preserve"> learning.  In addition, collecting and analyzing the data provided by the software could help future development of new techniques in tutoring and education.</w:t>
      </w:r>
    </w:p>
    <w:p w:rsidR="00EF2F8C" w:rsidRDefault="0043663D" w:rsidP="00EF2F8C">
      <w:pPr>
        <w:pStyle w:val="Heading2"/>
      </w:pPr>
      <w:bookmarkStart w:id="11" w:name="_Toc384136694"/>
      <w:r>
        <w:t>2.1</w:t>
      </w:r>
      <w:r w:rsidR="00EF2F8C">
        <w:t xml:space="preserve"> </w:t>
      </w:r>
      <w:r w:rsidR="00EF2F8C" w:rsidRPr="007B4140">
        <w:t>EEG</w:t>
      </w:r>
      <w:bookmarkEnd w:id="11"/>
    </w:p>
    <w:p w:rsidR="00EF2F8C" w:rsidRPr="007B4140" w:rsidRDefault="00EF2F8C" w:rsidP="00780B8B">
      <w:pPr>
        <w:ind w:firstLine="720"/>
      </w:pPr>
      <w:r>
        <w:t>Electrical signals from the nervous system were discovered around 1848</w:t>
      </w:r>
      <w:r w:rsidR="00153AA9" w:rsidRPr="00153AA9">
        <w:t xml:space="preserve"> </w:t>
      </w:r>
      <w:r w:rsidR="00153AA9">
        <w:t xml:space="preserve">(Evans, </w:t>
      </w:r>
      <w:proofErr w:type="spellStart"/>
      <w:r w:rsidR="001030DC">
        <w:t>Abaranel</w:t>
      </w:r>
      <w:proofErr w:type="spellEnd"/>
      <w:r w:rsidR="001030DC">
        <w:t>, 1999</w:t>
      </w:r>
      <w:r w:rsidR="00153AA9">
        <w:t>)</w:t>
      </w:r>
      <w:r>
        <w:t>.  The first observation rela</w:t>
      </w:r>
      <w:r w:rsidR="008E28AB">
        <w:t>ted to peripheral nervous system that sends signals to and from the brain to the rest of the body</w:t>
      </w:r>
      <w:r w:rsidR="007518A5">
        <w:t>.  This</w:t>
      </w:r>
      <w:r>
        <w:t xml:space="preserve"> was not until 1929 where Hans Berger described “oscillating electrical activit</w:t>
      </w:r>
      <w:r w:rsidR="007518A5">
        <w:t>y recorded from the human scalp</w:t>
      </w:r>
      <w:r>
        <w:t>”</w:t>
      </w:r>
      <w:r w:rsidR="008E28AB">
        <w:t xml:space="preserve"> (Evans, </w:t>
      </w:r>
      <w:proofErr w:type="spellStart"/>
      <w:r w:rsidR="008E28AB">
        <w:t>Abaranel</w:t>
      </w:r>
      <w:proofErr w:type="spellEnd"/>
      <w:r w:rsidR="008E28AB">
        <w:t>, 1999, pg. 4)</w:t>
      </w:r>
      <w:r w:rsidR="007518A5">
        <w:t>.</w:t>
      </w:r>
      <w:r>
        <w:t xml:space="preserve"> During the 1930</w:t>
      </w:r>
      <w:r w:rsidR="007518A5">
        <w:t>’s</w:t>
      </w:r>
      <w:r>
        <w:t xml:space="preserve"> to 40’s it became clear that </w:t>
      </w:r>
      <w:r w:rsidR="00000108">
        <w:t>EEGs</w:t>
      </w:r>
      <w:r>
        <w:t xml:space="preserve"> could be used to diagnosis epilepsy and brain trauma, but any further advancements would require more precise ways to study the </w:t>
      </w:r>
      <w:r>
        <w:lastRenderedPageBreak/>
        <w:t>information provided.  With the advent of the digital computer it be</w:t>
      </w:r>
      <w:r w:rsidR="008E28AB">
        <w:t xml:space="preserve">came possible to study outputs in enough detail to start seeing patterns.  </w:t>
      </w:r>
      <w:r w:rsidR="00516538">
        <w:t>Only recently has it become possib</w:t>
      </w:r>
      <w:r w:rsidR="00A06196">
        <w:t>le with the release of the MindW</w:t>
      </w:r>
      <w:r w:rsidR="00516538">
        <w:t>ave from Neurosky</w:t>
      </w:r>
      <w:r w:rsidR="00445729">
        <w:t>,</w:t>
      </w:r>
      <w:r w:rsidR="00516538">
        <w:t xml:space="preserve"> to capture EEG readings at home</w:t>
      </w:r>
      <w:r w:rsidR="00445729">
        <w:t xml:space="preserve"> or</w:t>
      </w:r>
      <w:r w:rsidR="0062675D">
        <w:t xml:space="preserve"> in</w:t>
      </w:r>
      <w:r w:rsidR="00445729">
        <w:t xml:space="preserve"> other non-lab environments</w:t>
      </w:r>
      <w:r w:rsidR="00516538">
        <w:t>.</w:t>
      </w:r>
    </w:p>
    <w:p w:rsidR="00EF2F8C" w:rsidRDefault="0043663D" w:rsidP="00EF2F8C">
      <w:pPr>
        <w:pStyle w:val="Heading3"/>
      </w:pPr>
      <w:bookmarkStart w:id="12" w:name="_Toc384136695"/>
      <w:r>
        <w:t>2.1</w:t>
      </w:r>
      <w:r w:rsidR="00EF2F8C">
        <w:t>.1 Attention Deficit Disorder/ Attention Deficit Hyperactivity Disorder</w:t>
      </w:r>
      <w:bookmarkEnd w:id="12"/>
    </w:p>
    <w:p w:rsidR="00EF2F8C" w:rsidRPr="007B4140" w:rsidRDefault="00EF2F8C" w:rsidP="00EF2F8C">
      <w:pPr>
        <w:ind w:firstLine="720"/>
      </w:pPr>
      <w:r>
        <w:t>Attention Deficit Disorder (ADD) and Attention Deficit Hyper</w:t>
      </w:r>
      <w:r w:rsidR="00A06196">
        <w:t>activity Disorder (ADHD) affected</w:t>
      </w:r>
      <w:r>
        <w:t xml:space="preserve"> 10% of the population</w:t>
      </w:r>
      <w:r w:rsidR="007518A5">
        <w:t xml:space="preserve"> in 1999</w:t>
      </w:r>
      <w:r>
        <w:t xml:space="preserve"> (</w:t>
      </w:r>
      <w:r w:rsidR="00AA61BE">
        <w:t>Evans</w:t>
      </w:r>
      <w:r>
        <w:t>,</w:t>
      </w:r>
      <w:r w:rsidR="00AA61BE">
        <w:t xml:space="preserve"> et al., 1999)</w:t>
      </w:r>
      <w:r w:rsidR="007518A5">
        <w:t>.</w:t>
      </w:r>
      <w:r w:rsidR="00AA61BE">
        <w:t xml:space="preserve"> </w:t>
      </w:r>
      <w:r w:rsidR="007518A5">
        <w:t xml:space="preserve"> </w:t>
      </w:r>
      <w:r>
        <w:t xml:space="preserve">Those that suffer </w:t>
      </w:r>
      <w:r w:rsidR="00AA61BE">
        <w:t>from ADD/</w:t>
      </w:r>
      <w:r>
        <w:t xml:space="preserve">ADHD are more likely to suffer from other learning disorders (LD) and conduct disorders (CD).  </w:t>
      </w:r>
      <w:r w:rsidR="001030DC">
        <w:t>(Evans, et al., pg. 1</w:t>
      </w:r>
      <w:r w:rsidR="000F70AB">
        <w:t xml:space="preserve">). </w:t>
      </w:r>
      <w:r w:rsidR="001030DC">
        <w:t xml:space="preserve"> </w:t>
      </w:r>
      <w:r>
        <w:t>One of the main symptoms of ADD/ADHD is difficulty in task completion, particularly if the task is perceived by the individual</w:t>
      </w:r>
      <w:r w:rsidR="00CB0EBB">
        <w:t xml:space="preserve"> to be </w:t>
      </w:r>
      <w:r>
        <w:t>irrelevant.  In general, those suffering from ADD</w:t>
      </w:r>
      <w:r w:rsidR="00AA61BE">
        <w:t>/</w:t>
      </w:r>
      <w:r>
        <w:t>ADHD have similar areas o</w:t>
      </w:r>
      <w:r w:rsidR="007518A5">
        <w:t xml:space="preserve">f the brain which show abnormalities </w:t>
      </w:r>
      <w:r>
        <w:t>(</w:t>
      </w:r>
      <w:r w:rsidR="00AA61BE">
        <w:t>Evans, et al.,</w:t>
      </w:r>
      <w:r w:rsidR="001413EC">
        <w:t xml:space="preserve"> 1999</w:t>
      </w:r>
      <w:r>
        <w:t xml:space="preserve">).  At this </w:t>
      </w:r>
      <w:r w:rsidR="00AA61BE">
        <w:t>time,</w:t>
      </w:r>
      <w:r>
        <w:t xml:space="preserve"> diagnosis</w:t>
      </w:r>
      <w:r w:rsidR="007518A5">
        <w:t xml:space="preserve"> of these disorders is made by using</w:t>
      </w:r>
      <w:r>
        <w:t xml:space="preserve"> EEG</w:t>
      </w:r>
      <w:r w:rsidR="00AA61BE">
        <w:t>, Positron Emiss</w:t>
      </w:r>
      <w:r w:rsidR="0062675D">
        <w:t>ion Tomography (PET), and there is also a survey for parents and teachers which called the Conner scale</w:t>
      </w:r>
      <w:r w:rsidR="00445729">
        <w:t>.  In addition, EEG feedback has</w:t>
      </w:r>
      <w:r w:rsidR="00AA61BE">
        <w:t xml:space="preserve"> been used to treat ADD/ADHD successfully since the mid-1970s.  Two factors that interfere with EEG treatment of ADD/ADHD are depression and home stressors.  If the individual is suffering from either situation</w:t>
      </w:r>
      <w:r w:rsidR="007518A5">
        <w:t>,</w:t>
      </w:r>
      <w:r w:rsidR="00AA61BE">
        <w:t xml:space="preserve"> EEG </w:t>
      </w:r>
      <w:r w:rsidR="007518A5">
        <w:t xml:space="preserve">feedback </w:t>
      </w:r>
      <w:r w:rsidR="00AA61BE">
        <w:t xml:space="preserve">treatment will not be sufficient for </w:t>
      </w:r>
      <w:r w:rsidR="00F97BA8">
        <w:t xml:space="preserve">treating </w:t>
      </w:r>
      <w:r w:rsidR="00AA61BE">
        <w:t xml:space="preserve">ADD/ADHD.  These </w:t>
      </w:r>
      <w:r w:rsidR="003236F9">
        <w:t>conditions</w:t>
      </w:r>
      <w:r w:rsidR="00AA61BE">
        <w:t xml:space="preserve"> could also affect the effectivene</w:t>
      </w:r>
      <w:r w:rsidR="007518A5">
        <w:t>ss of the tutoring system under</w:t>
      </w:r>
      <w:r w:rsidR="00F97BA8">
        <w:t xml:space="preserve"> </w:t>
      </w:r>
      <w:r w:rsidR="007518A5">
        <w:t>development</w:t>
      </w:r>
      <w:r w:rsidR="00AA61BE">
        <w:t>.</w:t>
      </w:r>
    </w:p>
    <w:p w:rsidR="00EF2F8C" w:rsidRDefault="00921786" w:rsidP="00516538">
      <w:pPr>
        <w:pStyle w:val="Heading3"/>
      </w:pPr>
      <w:bookmarkStart w:id="13" w:name="_Toc384136696"/>
      <w:r>
        <w:t>2.</w:t>
      </w:r>
      <w:r w:rsidR="0043663D">
        <w:t>1</w:t>
      </w:r>
      <w:r w:rsidR="00516538">
        <w:t>.2</w:t>
      </w:r>
      <w:r w:rsidR="00EF2F8C">
        <w:t xml:space="preserve"> </w:t>
      </w:r>
      <w:r w:rsidR="000932AD">
        <w:t xml:space="preserve">EEG </w:t>
      </w:r>
      <w:r w:rsidR="00EF2F8C">
        <w:t>Research</w:t>
      </w:r>
      <w:bookmarkEnd w:id="13"/>
    </w:p>
    <w:p w:rsidR="009C536E" w:rsidRPr="009C536E" w:rsidRDefault="00AF2972" w:rsidP="009C536E">
      <w:pPr>
        <w:autoSpaceDE w:val="0"/>
        <w:autoSpaceDN w:val="0"/>
        <w:adjustRightInd w:val="0"/>
        <w:rPr>
          <w:bCs/>
        </w:rPr>
      </w:pPr>
      <w:r>
        <w:tab/>
      </w:r>
      <w:r w:rsidR="00442288">
        <w:t xml:space="preserve">To measure the effectiveness of EEGs to </w:t>
      </w:r>
      <w:r w:rsidR="005F477A">
        <w:t>predict</w:t>
      </w:r>
      <w:r w:rsidR="00442288">
        <w:t xml:space="preserve"> if</w:t>
      </w:r>
      <w:r w:rsidR="00445729">
        <w:t xml:space="preserve"> children were paying attention, </w:t>
      </w:r>
      <w:proofErr w:type="spellStart"/>
      <w:r w:rsidR="00442288">
        <w:t>Lutsyuk</w:t>
      </w:r>
      <w:proofErr w:type="spellEnd"/>
      <w:r w:rsidR="00442288">
        <w:t xml:space="preserve">, </w:t>
      </w:r>
      <w:proofErr w:type="spellStart"/>
      <w:r w:rsidR="00442288">
        <w:t>Eismont</w:t>
      </w:r>
      <w:proofErr w:type="spellEnd"/>
      <w:r w:rsidR="00416CA1">
        <w:t>,</w:t>
      </w:r>
      <w:r w:rsidR="00442288">
        <w:t xml:space="preserve"> and </w:t>
      </w:r>
      <w:proofErr w:type="spellStart"/>
      <w:r w:rsidR="00442288">
        <w:t>Pavlenko</w:t>
      </w:r>
      <w:proofErr w:type="spellEnd"/>
      <w:r w:rsidR="00442288">
        <w:t xml:space="preserve"> studied </w:t>
      </w:r>
      <w:r w:rsidR="009C536E" w:rsidRPr="009C536E">
        <w:t>EEG potentials</w:t>
      </w:r>
      <w:r w:rsidR="00442288">
        <w:t xml:space="preserve"> while conducting psy</w:t>
      </w:r>
      <w:r w:rsidR="007518A5">
        <w:t>chological tests</w:t>
      </w:r>
      <w:r w:rsidR="005A1EA7">
        <w:t xml:space="preserve"> (2006, pg. 209</w:t>
      </w:r>
      <w:r w:rsidR="00442288">
        <w:t>)</w:t>
      </w:r>
      <w:r w:rsidR="007518A5">
        <w:t>.</w:t>
      </w:r>
      <w:r w:rsidR="00442288">
        <w:t xml:space="preserve"> </w:t>
      </w:r>
      <w:r w:rsidR="005F477A">
        <w:t>The</w:t>
      </w:r>
      <w:r w:rsidR="005A1EA7">
        <w:t xml:space="preserve"> test look</w:t>
      </w:r>
      <w:r w:rsidR="00A06196">
        <w:t>ed</w:t>
      </w:r>
      <w:r w:rsidR="005A1EA7">
        <w:t xml:space="preserve"> at measuring the child’s working efficiency, productivity of atte</w:t>
      </w:r>
      <w:r w:rsidR="007518A5">
        <w:t>ntion and accuracy of attention</w:t>
      </w:r>
      <w:r w:rsidR="005A1EA7">
        <w:t xml:space="preserve"> (</w:t>
      </w:r>
      <w:proofErr w:type="spellStart"/>
      <w:r w:rsidR="005A1EA7">
        <w:t>Lutsyuk</w:t>
      </w:r>
      <w:proofErr w:type="spellEnd"/>
      <w:r w:rsidR="005A1EA7">
        <w:t>, et al. 2006, pg. 210)</w:t>
      </w:r>
      <w:r w:rsidR="007518A5">
        <w:t>.</w:t>
      </w:r>
      <w:r w:rsidR="005A1EA7">
        <w:t xml:space="preserve"> </w:t>
      </w:r>
      <w:r w:rsidR="004F2C6F">
        <w:t xml:space="preserve">The research found </w:t>
      </w:r>
      <w:r w:rsidR="004F2C6F">
        <w:lastRenderedPageBreak/>
        <w:t>correlations between the coefficient of reactivity (CR) which is</w:t>
      </w:r>
      <w:r w:rsidR="007518A5">
        <w:t xml:space="preserve"> computed by</w:t>
      </w:r>
      <w:r w:rsidR="004F2C6F">
        <w:t xml:space="preserve"> comparing alpha waves while eyes are closed to when eyes are opened. </w:t>
      </w:r>
      <w:r w:rsidR="005A1EA7">
        <w:t xml:space="preserve">The presence of alpha waves indicates that an individual is in a state of rest.  </w:t>
      </w:r>
      <w:r w:rsidR="004F2C6F">
        <w:t xml:space="preserve">This difference indicates that the individual is moving from a state of rest to a more active state.  In addition, </w:t>
      </w:r>
      <w:r w:rsidR="007518A5">
        <w:t xml:space="preserve">the </w:t>
      </w:r>
      <w:r w:rsidR="004F2C6F">
        <w:t>accuracy of</w:t>
      </w:r>
      <w:r w:rsidR="0062675D">
        <w:t xml:space="preserve"> the</w:t>
      </w:r>
      <w:r w:rsidR="004F2C6F">
        <w:t xml:space="preserve"> attention index positively correlated to</w:t>
      </w:r>
      <w:r w:rsidR="0062675D">
        <w:t xml:space="preserve"> the ratio of beta rhythm to</w:t>
      </w:r>
      <w:r w:rsidR="004F2C6F">
        <w:t xml:space="preserve"> theta rhythms.</w:t>
      </w:r>
      <w:r w:rsidR="005F477A">
        <w:t xml:space="preserve">  In all, the research found that it is possible to measure the amount that a child is paying attention, which should be applicable to all age groups.</w:t>
      </w:r>
    </w:p>
    <w:p w:rsidR="00EF2F8C" w:rsidRDefault="0043663D" w:rsidP="00EF2F8C">
      <w:pPr>
        <w:pStyle w:val="Heading2"/>
      </w:pPr>
      <w:bookmarkStart w:id="14" w:name="_Toc384136697"/>
      <w:r>
        <w:t>2.2</w:t>
      </w:r>
      <w:r w:rsidR="00442288">
        <w:t xml:space="preserve"> NeuroS</w:t>
      </w:r>
      <w:r w:rsidR="00EF2F8C">
        <w:t>ky</w:t>
      </w:r>
      <w:bookmarkEnd w:id="14"/>
    </w:p>
    <w:p w:rsidR="00EF2F8C" w:rsidRDefault="008166F4" w:rsidP="005F477A">
      <w:pPr>
        <w:ind w:firstLine="720"/>
      </w:pPr>
      <w:r>
        <w:t>Incorporated in</w:t>
      </w:r>
      <w:r w:rsidR="00EF2F8C">
        <w:t xml:space="preserve"> 2004 by Stanley </w:t>
      </w:r>
      <w:r w:rsidR="00CB0EBB">
        <w:t>Yang, NeuroS</w:t>
      </w:r>
      <w:r w:rsidR="00840555">
        <w:t>ky has partnered with MIT</w:t>
      </w:r>
      <w:r w:rsidR="00EF2F8C">
        <w:t>, Carnegie Mellon, Stanford University, and many other</w:t>
      </w:r>
      <w:r w:rsidR="00840555">
        <w:t>s</w:t>
      </w:r>
      <w:r w:rsidR="00EF2F8C">
        <w:t xml:space="preserve"> to create</w:t>
      </w:r>
      <w:r>
        <w:t xml:space="preserve"> and refine</w:t>
      </w:r>
      <w:r w:rsidR="00EF2F8C">
        <w:t xml:space="preserve"> the MindWave.  This has allowed EEG research and the development of brain computer interfaces (BCI) that would not have been possible</w:t>
      </w:r>
      <w:r w:rsidR="00B64FE1">
        <w:t xml:space="preserve"> previously due to the cost of previously available</w:t>
      </w:r>
      <w:r w:rsidR="00EF2F8C">
        <w:t xml:space="preserve"> equipment.</w:t>
      </w:r>
      <w:r w:rsidR="009D51C9">
        <w:t xml:space="preserve">  Released as</w:t>
      </w:r>
      <w:r w:rsidR="0090392A">
        <w:t xml:space="preserve"> an open source platform with a</w:t>
      </w:r>
      <w:r w:rsidR="00A06196">
        <w:t xml:space="preserve"> software development kit</w:t>
      </w:r>
      <w:r w:rsidR="009D51C9">
        <w:t xml:space="preserve"> </w:t>
      </w:r>
      <w:r w:rsidR="00A06196">
        <w:t>(</w:t>
      </w:r>
      <w:r w:rsidR="009D51C9">
        <w:t>SDK</w:t>
      </w:r>
      <w:r w:rsidR="00A06196">
        <w:t>)</w:t>
      </w:r>
      <w:r w:rsidR="009D51C9">
        <w:t xml:space="preserve">, the MindWave has opened up the world of EEG to researchers and the general public.  So far the product has been used for games such as the Star Wars Force Trainer, </w:t>
      </w:r>
      <w:r>
        <w:t>helping those with Lou Gehrig’s disease commun</w:t>
      </w:r>
      <w:r w:rsidR="002932E6">
        <w:t>icate, and controls for</w:t>
      </w:r>
      <w:r w:rsidR="0090392A">
        <w:t xml:space="preserve"> aerial</w:t>
      </w:r>
      <w:r w:rsidR="002932E6">
        <w:t xml:space="preserve"> drones.  At the time of writing this article two products are offered by NeuroSky.  The MindWave, which is a </w:t>
      </w:r>
      <w:r w:rsidR="00B64FE1">
        <w:t>less expensive</w:t>
      </w:r>
      <w:r w:rsidR="002932E6">
        <w:t xml:space="preserve"> system that can be used with computers</w:t>
      </w:r>
      <w:r w:rsidR="000B425E">
        <w:t xml:space="preserve"> and is designed for comfort and ease of use</w:t>
      </w:r>
      <w:r w:rsidR="002932E6">
        <w:t xml:space="preserve">, and the </w:t>
      </w:r>
      <w:proofErr w:type="spellStart"/>
      <w:r w:rsidR="002932E6">
        <w:t>MindSet</w:t>
      </w:r>
      <w:proofErr w:type="spellEnd"/>
      <w:r w:rsidR="002932E6">
        <w:t xml:space="preserve"> which has headphones </w:t>
      </w:r>
      <w:r w:rsidR="00A06196">
        <w:t xml:space="preserve">and will work with android and </w:t>
      </w:r>
      <w:proofErr w:type="spellStart"/>
      <w:r w:rsidR="00A06196">
        <w:t>I</w:t>
      </w:r>
      <w:r w:rsidR="002932E6">
        <w:t>os</w:t>
      </w:r>
      <w:proofErr w:type="spellEnd"/>
      <w:r w:rsidR="002932E6">
        <w:t xml:space="preserve"> devices.  Both devices use the same hardware and software for EEG functions</w:t>
      </w:r>
      <w:r w:rsidR="00A06196">
        <w:t xml:space="preserve"> </w:t>
      </w:r>
      <w:r>
        <w:t>(</w:t>
      </w:r>
      <w:r w:rsidR="001663CE">
        <w:t>Milo, 2013, pg.1-3</w:t>
      </w:r>
      <w:r>
        <w:t>)</w:t>
      </w:r>
      <w:r w:rsidR="00B64FE1">
        <w:t>.</w:t>
      </w:r>
    </w:p>
    <w:p w:rsidR="00442288" w:rsidRDefault="00442288" w:rsidP="00442288">
      <w:pPr>
        <w:pStyle w:val="Heading3"/>
      </w:pPr>
      <w:bookmarkStart w:id="15" w:name="_Toc384136698"/>
      <w:r>
        <w:t>2.2.1 NeuroSky Research</w:t>
      </w:r>
      <w:bookmarkEnd w:id="15"/>
      <w:r>
        <w:t xml:space="preserve"> </w:t>
      </w:r>
    </w:p>
    <w:p w:rsidR="008166F4" w:rsidRDefault="001F3A53" w:rsidP="008166F4">
      <w:r>
        <w:tab/>
      </w:r>
      <w:r w:rsidR="009D315A">
        <w:t xml:space="preserve">In the article, </w:t>
      </w:r>
      <w:r w:rsidR="00BE2C63" w:rsidRPr="002D7EB2">
        <w:rPr>
          <w:i/>
        </w:rPr>
        <w:t>Evaluating a Brain-Computer Interface to Categories Human Emotional Response</w:t>
      </w:r>
      <w:r w:rsidR="00BE2C63">
        <w:t xml:space="preserve"> (2010), Katie Crowley found that the MindWave was suitable to m</w:t>
      </w:r>
      <w:r w:rsidR="009D315A">
        <w:t xml:space="preserve">easure relaxation </w:t>
      </w:r>
      <w:r w:rsidR="009D315A">
        <w:lastRenderedPageBreak/>
        <w:t>and attention</w:t>
      </w:r>
      <w:r w:rsidR="00BE2C63">
        <w:t xml:space="preserve"> (pg. 278)</w:t>
      </w:r>
      <w:r w:rsidR="009D315A">
        <w:t>.</w:t>
      </w:r>
      <w:r w:rsidR="00BE2C63">
        <w:t xml:space="preserve">  The research used two tests: </w:t>
      </w:r>
      <w:r w:rsidR="009D315A">
        <w:t xml:space="preserve">the </w:t>
      </w:r>
      <w:r w:rsidR="00BE2C63">
        <w:t xml:space="preserve">Stroup Color-Word Interference Test and the Towers of Hanoi.  The Stoup test requires the subject to name the color of the text while ignoring what the text actually says.  </w:t>
      </w:r>
      <w:r w:rsidR="00BE2C63" w:rsidRPr="001E345B">
        <w:t xml:space="preserve">For instance, the subject would be shown the word </w:t>
      </w:r>
      <w:r w:rsidR="009D315A">
        <w:t>“</w:t>
      </w:r>
      <w:r w:rsidR="00BE2C63" w:rsidRPr="009D315A">
        <w:t>red</w:t>
      </w:r>
      <w:r w:rsidR="009D315A">
        <w:t>”</w:t>
      </w:r>
      <w:r w:rsidR="00BE2C63" w:rsidRPr="001E345B">
        <w:rPr>
          <w:color w:val="00B050"/>
        </w:rPr>
        <w:t xml:space="preserve"> </w:t>
      </w:r>
      <w:r w:rsidR="00BE2C63" w:rsidRPr="00931FA7">
        <w:t>(written in green)</w:t>
      </w:r>
      <w:r w:rsidR="00BE2C63">
        <w:rPr>
          <w:color w:val="00B050"/>
        </w:rPr>
        <w:t xml:space="preserve"> </w:t>
      </w:r>
      <w:r w:rsidR="00BE2C63" w:rsidRPr="001E345B">
        <w:t>and the subject would have to say</w:t>
      </w:r>
      <w:r w:rsidR="0062675D">
        <w:t xml:space="preserve"> the word</w:t>
      </w:r>
      <w:r w:rsidR="00BE2C63" w:rsidRPr="001E345B">
        <w:t xml:space="preserve"> green</w:t>
      </w:r>
      <w:r w:rsidR="00BE2C63">
        <w:t xml:space="preserve">. </w:t>
      </w:r>
      <w:r w:rsidR="00BE2C63" w:rsidRPr="001E345B">
        <w:t xml:space="preserve"> </w:t>
      </w:r>
      <w:r w:rsidR="00BE2C63">
        <w:t>O</w:t>
      </w:r>
      <w:r w:rsidR="00BE2C63" w:rsidRPr="001E345B">
        <w:t>ur mind first interprets the word as red and it takes selective attention to ignore the meaning of the word and say the actual color.</w:t>
      </w:r>
      <w:r w:rsidR="00BE2C63">
        <w:t xml:space="preserve">  The Stroup test is an established test for induc</w:t>
      </w:r>
      <w:r w:rsidR="009D315A">
        <w:t>ing stress and testing attention</w:t>
      </w:r>
      <w:r w:rsidR="00BE2C63">
        <w:t xml:space="preserve"> (Crowley, 2010, pg. 278).  The second test was measuring </w:t>
      </w:r>
      <w:r w:rsidR="009D315A">
        <w:t xml:space="preserve">frustration of </w:t>
      </w:r>
      <w:r w:rsidR="00BE2C63">
        <w:t>subjects trying to complete the Tower of Hanoi.  Subjects were shown to have higher levels of stress until they figured out how to break the problem into smaller steps to solve it.  Both test</w:t>
      </w:r>
      <w:r w:rsidR="00F97BA8">
        <w:t>s</w:t>
      </w:r>
      <w:r w:rsidR="00BE2C63">
        <w:t xml:space="preserve"> “clearly demonstrate </w:t>
      </w:r>
      <w:proofErr w:type="spellStart"/>
      <w:r w:rsidR="00BE2C63">
        <w:t>NeuroSky’s</w:t>
      </w:r>
      <w:proofErr w:type="spellEnd"/>
      <w:r w:rsidR="00BE2C63">
        <w:t xml:space="preserve"> suitability as a minimally invasive means of measuring attention and meditation level of a subject</w:t>
      </w:r>
      <w:r w:rsidR="009D315A">
        <w:t>”</w:t>
      </w:r>
      <w:r w:rsidR="00BE2C63">
        <w:t xml:space="preserve"> (Crowley, 2010, pg.  278).</w:t>
      </w:r>
    </w:p>
    <w:p w:rsidR="001F3A53" w:rsidRPr="00BE2C63" w:rsidRDefault="001F3A53" w:rsidP="008166F4">
      <w:r>
        <w:tab/>
      </w:r>
      <w:r w:rsidR="00BE2C63">
        <w:t xml:space="preserve">In the article, </w:t>
      </w:r>
      <w:r w:rsidR="00BE2C63">
        <w:rPr>
          <w:i/>
        </w:rPr>
        <w:t>Toward Exploiting EEG Input in a Reading Tutor</w:t>
      </w:r>
      <w:r w:rsidR="00BE2C63">
        <w:t xml:space="preserve"> (2011), Jack </w:t>
      </w:r>
      <w:proofErr w:type="spellStart"/>
      <w:r w:rsidR="00BE2C63">
        <w:t>Mostow</w:t>
      </w:r>
      <w:proofErr w:type="spellEnd"/>
      <w:r w:rsidR="00BE2C63">
        <w:t xml:space="preserve">, Kai-min Chang, and Jessica Nelson </w:t>
      </w:r>
      <w:r w:rsidR="00F97BA8">
        <w:t xml:space="preserve">used </w:t>
      </w:r>
      <w:r w:rsidR="00BE2C63">
        <w:t xml:space="preserve">the </w:t>
      </w:r>
      <w:proofErr w:type="spellStart"/>
      <w:r w:rsidR="00BE2C63">
        <w:t>Neurosky</w:t>
      </w:r>
      <w:proofErr w:type="spellEnd"/>
      <w:r w:rsidR="00BE2C63">
        <w:t xml:space="preserve"> </w:t>
      </w:r>
      <w:proofErr w:type="spellStart"/>
      <w:r w:rsidR="00BE2C63">
        <w:t>MindSet</w:t>
      </w:r>
      <w:proofErr w:type="spellEnd"/>
      <w:r w:rsidR="00BE2C63">
        <w:t xml:space="preserve"> to test the ability of the system to identify when a student</w:t>
      </w:r>
      <w:r w:rsidR="009D315A">
        <w:t xml:space="preserve"> is</w:t>
      </w:r>
      <w:r w:rsidR="00BE2C63">
        <w:t xml:space="preserve"> read</w:t>
      </w:r>
      <w:r w:rsidR="009D315A">
        <w:t>ing</w:t>
      </w:r>
      <w:r w:rsidR="00153AA9">
        <w:t xml:space="preserve"> a difficult sentence.  </w:t>
      </w:r>
      <w:r w:rsidR="00F97BA8">
        <w:t xml:space="preserve">The researchers </w:t>
      </w:r>
      <w:r w:rsidR="00BE2C63">
        <w:t>found that they could tell when the individual read a difficult sentence</w:t>
      </w:r>
      <w:r w:rsidR="00845590">
        <w:t xml:space="preserve">.  </w:t>
      </w:r>
      <w:r w:rsidR="00FA73C1">
        <w:t xml:space="preserve">The participants had to read three easy sentences at the K-1 level and difficult passages from the Graduate Record Exam (GRE) and ACE GED test, </w:t>
      </w:r>
      <w:r w:rsidR="00445729">
        <w:t xml:space="preserve">both of </w:t>
      </w:r>
      <w:r w:rsidR="00FA73C1">
        <w:t>which they read aloud.  They were then asked to answer multiple-choice close questions to verif</w:t>
      </w:r>
      <w:r w:rsidR="009D315A">
        <w:t>y they were reading for meaning</w:t>
      </w:r>
      <w:r w:rsidR="00FA73C1">
        <w:t xml:space="preserve"> (</w:t>
      </w:r>
      <w:proofErr w:type="spellStart"/>
      <w:r w:rsidR="00202E8D">
        <w:t>Mostow</w:t>
      </w:r>
      <w:proofErr w:type="spellEnd"/>
      <w:r w:rsidR="00202E8D">
        <w:t xml:space="preserve">, et al., 2011, </w:t>
      </w:r>
      <w:r w:rsidR="00FA73C1">
        <w:t>pg. 231)</w:t>
      </w:r>
      <w:r w:rsidR="009D315A">
        <w:t xml:space="preserve">. </w:t>
      </w:r>
      <w:r w:rsidR="00FA73C1">
        <w:t xml:space="preserve"> The process was repeated except the participants read to themselves.  The research used six adult readers and nine children nine to ten year olds.  “In summary, this pilot study gi</w:t>
      </w:r>
      <w:r w:rsidR="00202E8D">
        <w:t>v</w:t>
      </w:r>
      <w:r w:rsidR="00FA73C1">
        <w:t xml:space="preserve">es hope that a school-deployable EEG device can capture </w:t>
      </w:r>
      <w:r w:rsidR="009D315A">
        <w:t>tutorially relevant information</w:t>
      </w:r>
      <w:r w:rsidR="00FA73C1">
        <w:t>” (</w:t>
      </w:r>
      <w:proofErr w:type="spellStart"/>
      <w:r w:rsidR="00FA73C1">
        <w:t>Mostow</w:t>
      </w:r>
      <w:proofErr w:type="spellEnd"/>
      <w:r w:rsidR="00FA73C1">
        <w:t xml:space="preserve">, et al., 2011, pg. </w:t>
      </w:r>
      <w:r w:rsidR="005864CD">
        <w:t>236</w:t>
      </w:r>
      <w:r w:rsidR="00FA73C1">
        <w:t>)</w:t>
      </w:r>
      <w:r w:rsidR="009D315A">
        <w:t>.</w:t>
      </w:r>
    </w:p>
    <w:p w:rsidR="00EF2F8C" w:rsidRDefault="0043663D" w:rsidP="00EF2F8C">
      <w:pPr>
        <w:pStyle w:val="Heading3"/>
      </w:pPr>
      <w:bookmarkStart w:id="16" w:name="_Toc384136699"/>
      <w:r>
        <w:lastRenderedPageBreak/>
        <w:t>2.2</w:t>
      </w:r>
      <w:r w:rsidR="00442288">
        <w:t>.2</w:t>
      </w:r>
      <w:r w:rsidR="00EF2F8C">
        <w:t xml:space="preserve"> EEG Competitors</w:t>
      </w:r>
      <w:bookmarkEnd w:id="16"/>
    </w:p>
    <w:p w:rsidR="00EF2F8C" w:rsidRDefault="00EF2F8C" w:rsidP="005F477A">
      <w:pPr>
        <w:ind w:firstLine="720"/>
      </w:pPr>
      <w:r>
        <w:t xml:space="preserve">Other companies that manufacture EEGs have products that range from large multichannel machines used in research and the medical field to at home units like the MindWave.  One comparable unit </w:t>
      </w:r>
      <w:r w:rsidR="00BE2C63">
        <w:t xml:space="preserve">to the Mind Wave </w:t>
      </w:r>
      <w:r>
        <w:t xml:space="preserve">is the </w:t>
      </w:r>
      <w:proofErr w:type="spellStart"/>
      <w:r>
        <w:t>Emotiv</w:t>
      </w:r>
      <w:proofErr w:type="spellEnd"/>
      <w:r>
        <w:t xml:space="preserve"> Insight.  This is a multichannel device with high resolution, but uses a more expensive headset a</w:t>
      </w:r>
      <w:r w:rsidR="00BE2C63">
        <w:t>nd developer package</w:t>
      </w:r>
      <w:r>
        <w:t xml:space="preserve">.  </w:t>
      </w:r>
      <w:r w:rsidR="00153AA9">
        <w:t xml:space="preserve">The Emotive Insight </w:t>
      </w:r>
      <w:r w:rsidR="005864CD">
        <w:t xml:space="preserve">costs $750 dollars and the developer and research SDK would cost </w:t>
      </w:r>
      <w:r w:rsidR="009D315A">
        <w:t>$1,250</w:t>
      </w:r>
      <w:r w:rsidR="005864CD">
        <w:t xml:space="preserve">.  </w:t>
      </w:r>
      <w:r w:rsidR="0090392A">
        <w:t xml:space="preserve">At this cost a medical grade EEG could be purchased starting at $1,108 dollars.  </w:t>
      </w:r>
      <w:r>
        <w:t xml:space="preserve">In addition, the sensors use saline pads that </w:t>
      </w:r>
      <w:r w:rsidR="005864CD">
        <w:t>have to be replaced and add cost</w:t>
      </w:r>
      <w:r>
        <w:t>.</w:t>
      </w:r>
      <w:r w:rsidR="005864CD">
        <w:t xml:space="preserve">  </w:t>
      </w:r>
      <w:r w:rsidR="0090392A">
        <w:t>T</w:t>
      </w:r>
      <w:r w:rsidR="005864CD">
        <w:t>he use of saline pads would make the device uncomfortable for some users. (</w:t>
      </w:r>
      <w:proofErr w:type="spellStart"/>
      <w:r w:rsidR="009D315A">
        <w:t>emotiv</w:t>
      </w:r>
      <w:proofErr w:type="spellEnd"/>
      <w:r w:rsidR="009D315A">
        <w:t xml:space="preserve">, pg. 1)  </w:t>
      </w:r>
      <w:r w:rsidR="00445729">
        <w:t>By comparison</w:t>
      </w:r>
      <w:r w:rsidR="00E87046">
        <w:t>,</w:t>
      </w:r>
      <w:r w:rsidR="00445729">
        <w:t xml:space="preserve"> t</w:t>
      </w:r>
      <w:r w:rsidR="009D315A">
        <w:t>he NeuroSky MindWave cost is $79.99</w:t>
      </w:r>
      <w:r w:rsidR="0035648C">
        <w:t xml:space="preserve"> and sits comfortably on the user’s head without the need for saline pads or other connective devices</w:t>
      </w:r>
      <w:r w:rsidR="009D315A">
        <w:t>.</w:t>
      </w:r>
    </w:p>
    <w:p w:rsidR="004D5FFC" w:rsidRDefault="00D54135" w:rsidP="00EF2F8C">
      <w:pPr>
        <w:pStyle w:val="Heading2"/>
      </w:pPr>
      <w:bookmarkStart w:id="17" w:name="_Toc384136700"/>
      <w:r>
        <w:t>2.</w:t>
      </w:r>
      <w:r w:rsidR="0043663D">
        <w:t>3</w:t>
      </w:r>
      <w:r>
        <w:t xml:space="preserve"> </w:t>
      </w:r>
      <w:r w:rsidR="00EF2F8C">
        <w:t>Attention and Learning</w:t>
      </w:r>
      <w:bookmarkEnd w:id="17"/>
    </w:p>
    <w:p w:rsidR="004D5FFC" w:rsidRDefault="004D5FFC" w:rsidP="004D5FFC">
      <w:pPr>
        <w:ind w:firstLine="720"/>
      </w:pPr>
      <w:r w:rsidRPr="004D5FFC">
        <w:t>The role of attention i</w:t>
      </w:r>
      <w:r w:rsidR="00904B05">
        <w:t>n memory has not always been a</w:t>
      </w:r>
      <w:r w:rsidRPr="004D5FFC">
        <w:t xml:space="preserve"> focus of research in </w:t>
      </w:r>
      <w:r>
        <w:t>psychology</w:t>
      </w:r>
      <w:r w:rsidRPr="004D5FFC">
        <w:t xml:space="preserve">.  The Gestalt and Behaviorist schools in psychology </w:t>
      </w:r>
      <w:r w:rsidR="009D315A">
        <w:t>related</w:t>
      </w:r>
      <w:r w:rsidRPr="004D5FFC">
        <w:t xml:space="preserve"> the input (stimulus) we receive from our environment and our resulting output (behavior) on conditioning or isomorphism. These </w:t>
      </w:r>
      <w:r w:rsidR="009D315A">
        <w:t xml:space="preserve">schools </w:t>
      </w:r>
      <w:r w:rsidR="00436D28">
        <w:t>of thought</w:t>
      </w:r>
      <w:r w:rsidRPr="004D5FFC">
        <w:t xml:space="preserve"> claimed that all behavior can be tied to a specific stimulus</w:t>
      </w:r>
      <w:r>
        <w:t>,</w:t>
      </w:r>
      <w:r w:rsidRPr="004D5FFC">
        <w:t xml:space="preserve"> and memory is what ties the stimulus to the behavior.  </w:t>
      </w:r>
      <w:r>
        <w:t xml:space="preserve">So learning is </w:t>
      </w:r>
      <w:r w:rsidR="009D315A">
        <w:t xml:space="preserve">presumed to be </w:t>
      </w:r>
      <w:r>
        <w:t xml:space="preserve">the act of a stimulus on our brain which records that stimulus and maps it to a behavior.  </w:t>
      </w:r>
      <w:r w:rsidRPr="004D5FFC">
        <w:t xml:space="preserve">These theories did not account for the ability of individuals to pay attention to one stimulus above others.  The ability to block out extraneous information and focus attention is called selective attention </w:t>
      </w:r>
      <w:r w:rsidR="009D315A">
        <w:t>and is what I will be measuring</w:t>
      </w:r>
      <w:r w:rsidRPr="004D5FFC">
        <w:t xml:space="preserve"> (</w:t>
      </w:r>
      <w:proofErr w:type="spellStart"/>
      <w:r w:rsidRPr="004D5FFC">
        <w:t>Kahneman</w:t>
      </w:r>
      <w:proofErr w:type="spellEnd"/>
      <w:r w:rsidRPr="004D5FFC">
        <w:t>, 1973, pg. 1-3)</w:t>
      </w:r>
      <w:r w:rsidR="009D315A">
        <w:t>.</w:t>
      </w:r>
    </w:p>
    <w:p w:rsidR="004D5FFC" w:rsidRPr="00EF2F8C" w:rsidRDefault="00D54135" w:rsidP="00EF2F8C">
      <w:pPr>
        <w:pStyle w:val="Heading3"/>
      </w:pPr>
      <w:bookmarkStart w:id="18" w:name="_Toc384136701"/>
      <w:r>
        <w:lastRenderedPageBreak/>
        <w:t>2.</w:t>
      </w:r>
      <w:r w:rsidR="0043663D">
        <w:t>3.1</w:t>
      </w:r>
      <w:r>
        <w:t xml:space="preserve"> </w:t>
      </w:r>
      <w:r w:rsidR="00EF2F8C" w:rsidRPr="00EF2F8C">
        <w:t>Research in selective attention</w:t>
      </w:r>
      <w:bookmarkEnd w:id="18"/>
    </w:p>
    <w:p w:rsidR="00E81109" w:rsidRDefault="004D5FFC" w:rsidP="004D5FFC">
      <w:pPr>
        <w:ind w:firstLine="720"/>
      </w:pPr>
      <w:r w:rsidRPr="004D5FFC">
        <w:t xml:space="preserve">Selective attention allows us to focus and learn material and has been shown to develop as we age.  This was shown in Miller’s work in </w:t>
      </w:r>
      <w:r w:rsidRPr="009D315A">
        <w:rPr>
          <w:i/>
        </w:rPr>
        <w:t>Children’s Attention Allocation, Understanding of Attention, and Performance on Incidental Learning Task</w:t>
      </w:r>
      <w:r w:rsidRPr="004D5FFC">
        <w:t xml:space="preserve"> (1981)</w:t>
      </w:r>
      <w:r w:rsidR="009D315A">
        <w:t xml:space="preserve">. </w:t>
      </w:r>
      <w:r w:rsidRPr="004D5FFC">
        <w:t xml:space="preserve"> Children were shown 12 drawings in pairs of two.  Each pair contained an animal and a household item.  Half the children were told to remember the animal and the other half were told to remember the household item.  To test accidental learning the children were asked to remember what drawings were paired with the drawings they were asked to remember.  </w:t>
      </w:r>
      <w:r w:rsidR="009D315A">
        <w:t>For</w:t>
      </w:r>
      <w:r w:rsidRPr="004D5FFC">
        <w:t xml:space="preserve"> example, if the children were told to learn the animals they would be tested on what animals were shown, but then asked to remember what household item was paired with that animal.  The </w:t>
      </w:r>
      <w:r w:rsidR="00FC4FF8">
        <w:t>number</w:t>
      </w:r>
      <w:r w:rsidRPr="004D5FFC">
        <w:t xml:space="preserve"> of animals remembered corresponds to focus</w:t>
      </w:r>
      <w:r w:rsidR="002C500E">
        <w:t>ed</w:t>
      </w:r>
      <w:r w:rsidRPr="004D5FFC">
        <w:t xml:space="preserve"> learning and</w:t>
      </w:r>
      <w:r w:rsidR="00FC4FF8">
        <w:t xml:space="preserve"> the number </w:t>
      </w:r>
      <w:r w:rsidR="00436D28">
        <w:t xml:space="preserve">of </w:t>
      </w:r>
      <w:r w:rsidR="00436D28" w:rsidRPr="004D5FFC">
        <w:t>household</w:t>
      </w:r>
      <w:r w:rsidRPr="004D5FFC">
        <w:t xml:space="preserve"> items to accidental learning.  Children in grade level 2 scored 5% for both learned and accidentally learned drawings.  Children in grades 5-8 showed improved scores for both learned and accidentally learned drawings to 53% for learned an</w:t>
      </w:r>
      <w:r w:rsidR="00FC4FF8">
        <w:t xml:space="preserve">d 11% for accidental learning </w:t>
      </w:r>
      <w:r w:rsidRPr="004D5FFC">
        <w:t>(Miller, pg. 1187)</w:t>
      </w:r>
      <w:r w:rsidR="00FC4FF8">
        <w:t xml:space="preserve">.  </w:t>
      </w:r>
      <w:r w:rsidRPr="004D5FFC">
        <w:t xml:space="preserve">The central drawings asked to be remembered were highest for grade 8 at 63% learned and 16% accidental.  This research showed </w:t>
      </w:r>
      <w:r w:rsidR="00FC4FF8">
        <w:t xml:space="preserve">that </w:t>
      </w:r>
      <w:r w:rsidRPr="004D5FFC">
        <w:t>as children get older</w:t>
      </w:r>
      <w:r w:rsidR="00FC4FF8">
        <w:t>,</w:t>
      </w:r>
      <w:r w:rsidRPr="004D5FFC">
        <w:t xml:space="preserve"> their ability to tune out extraneous information increases and </w:t>
      </w:r>
      <w:r w:rsidR="00327143">
        <w:t xml:space="preserve">added attention allows for </w:t>
      </w:r>
      <w:r w:rsidRPr="004D5FFC">
        <w:t xml:space="preserve">improvement in all areas of learning.  Anecdotally, this phenomenon has been noticed by educators </w:t>
      </w:r>
      <w:r w:rsidR="00E87046">
        <w:t xml:space="preserve">who note that </w:t>
      </w:r>
      <w:r w:rsidRPr="004D5FFC">
        <w:t xml:space="preserve">when students pay attention, </w:t>
      </w:r>
      <w:r w:rsidR="00FC4FF8">
        <w:t>usually</w:t>
      </w:r>
      <w:r w:rsidRPr="004D5FFC">
        <w:t>, they do better in school.</w:t>
      </w:r>
    </w:p>
    <w:p w:rsidR="004D5FFC" w:rsidRDefault="00D54135" w:rsidP="00D54135">
      <w:pPr>
        <w:pStyle w:val="Heading3"/>
      </w:pPr>
      <w:bookmarkStart w:id="19" w:name="_Toc384136702"/>
      <w:r>
        <w:t>2.</w:t>
      </w:r>
      <w:r w:rsidR="0043663D">
        <w:t>3.1</w:t>
      </w:r>
      <w:r>
        <w:t xml:space="preserve"> </w:t>
      </w:r>
      <w:r w:rsidR="0057333B">
        <w:t>Refocusing S</w:t>
      </w:r>
      <w:r w:rsidR="004D5FFC">
        <w:t>tudent Attention</w:t>
      </w:r>
      <w:bookmarkEnd w:id="19"/>
    </w:p>
    <w:p w:rsidR="00833DC9" w:rsidRDefault="004D5FFC" w:rsidP="00745644">
      <w:pPr>
        <w:ind w:firstLine="720"/>
      </w:pPr>
      <w:r>
        <w:t>Being able to see inside a student’s brain to know when they are paying attention would be a powerful tool.  Research is being conducted that uses the NeuroSky MindWav</w:t>
      </w:r>
      <w:r w:rsidR="00904B05">
        <w:t xml:space="preserve">e to alert a </w:t>
      </w:r>
      <w:r w:rsidR="00904B05">
        <w:lastRenderedPageBreak/>
        <w:t>robot when individual</w:t>
      </w:r>
      <w:r>
        <w:t>s are not paying attention</w:t>
      </w:r>
      <w:r w:rsidR="00833DC9">
        <w:t xml:space="preserve"> while </w:t>
      </w:r>
      <w:r w:rsidR="00904B05">
        <w:t>t</w:t>
      </w:r>
      <w:r w:rsidR="00833DC9">
        <w:t>he robot</w:t>
      </w:r>
      <w:r w:rsidR="00904B05">
        <w:t xml:space="preserve"> tells a story</w:t>
      </w:r>
      <w:r>
        <w:t xml:space="preserve">.  </w:t>
      </w:r>
      <w:r w:rsidR="00745644">
        <w:t xml:space="preserve">The amount of attention being </w:t>
      </w:r>
      <w:r w:rsidR="00726ECE">
        <w:t xml:space="preserve">paid by the participant </w:t>
      </w:r>
      <w:r w:rsidR="00745644">
        <w:t>is represented by the formula below:</w:t>
      </w:r>
    </w:p>
    <w:p w:rsidR="00745644" w:rsidRDefault="000B448E" w:rsidP="00833DC9">
      <w:r>
        <w:t>Equation</w:t>
      </w:r>
      <w:r w:rsidR="00833DC9">
        <w:t xml:space="preserve"> 1:</w:t>
      </w:r>
      <w:r w:rsidR="00745644">
        <w:t xml:space="preserve">  </w:t>
      </w:r>
    </w:p>
    <w:p w:rsidR="00745644" w:rsidRPr="0085133A" w:rsidRDefault="00745644" w:rsidP="00745644">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β</m:t>
              </m:r>
            </m:num>
            <m:den>
              <m:d>
                <m:dPr>
                  <m:ctrlPr>
                    <w:rPr>
                      <w:rFonts w:ascii="Cambria Math" w:hAnsi="Cambria Math"/>
                      <w:i/>
                    </w:rPr>
                  </m:ctrlPr>
                </m:dPr>
                <m:e>
                  <m:r>
                    <w:rPr>
                      <w:rFonts w:ascii="Cambria Math" w:hAnsi="Cambria Math"/>
                    </w:rPr>
                    <m:t>α+θ</m:t>
                  </m:r>
                </m:e>
              </m:d>
            </m:den>
          </m:f>
        </m:oMath>
      </m:oMathPara>
    </w:p>
    <w:p w:rsidR="00745644" w:rsidRDefault="00745644" w:rsidP="00745644">
      <w:pPr>
        <w:rPr>
          <w:rFonts w:eastAsiaTheme="minorEastAsia"/>
        </w:rPr>
      </w:pPr>
      <w:r>
        <w:rPr>
          <w:rFonts w:eastAsiaTheme="minorEastAsia"/>
        </w:rPr>
        <w:t>(</w:t>
      </w:r>
      <w:proofErr w:type="spellStart"/>
      <w:r>
        <w:t>Szafir</w:t>
      </w:r>
      <w:proofErr w:type="spellEnd"/>
      <w:r>
        <w:t xml:space="preserve">, </w:t>
      </w:r>
      <w:proofErr w:type="spellStart"/>
      <w:r>
        <w:t>Mutlu</w:t>
      </w:r>
      <w:proofErr w:type="spellEnd"/>
      <w:r>
        <w:t>, 2012, pg</w:t>
      </w:r>
      <w:r w:rsidR="00776A61">
        <w:t>.</w:t>
      </w:r>
      <w:r>
        <w:t xml:space="preserve"> 13</w:t>
      </w:r>
      <w:r>
        <w:rPr>
          <w:rFonts w:eastAsiaTheme="minorEastAsia"/>
        </w:rPr>
        <w:t>)</w:t>
      </w:r>
    </w:p>
    <w:p w:rsidR="004D5FFC" w:rsidRDefault="00833DC9" w:rsidP="00745644">
      <w:r>
        <w:t xml:space="preserve">In </w:t>
      </w:r>
      <w:r w:rsidR="000B448E">
        <w:t>E</w:t>
      </w:r>
      <w:r w:rsidR="00E87046">
        <w:t>quation</w:t>
      </w:r>
      <w:r>
        <w:t xml:space="preserve"> 1, </w:t>
      </w:r>
      <m:oMath>
        <m:r>
          <w:rPr>
            <w:rFonts w:ascii="Cambria Math" w:hAnsi="Cambria Math"/>
          </w:rPr>
          <m:t>β</m:t>
        </m:r>
      </m:oMath>
      <w:r>
        <w:t xml:space="preserve">  </w:t>
      </w:r>
      <w:r w:rsidR="002D5638">
        <w:t>is the beta wave</w:t>
      </w:r>
      <w:r>
        <w:t xml:space="preserve">, </w:t>
      </w:r>
      <m:oMath>
        <m:r>
          <w:rPr>
            <w:rFonts w:ascii="Cambria Math" w:hAnsi="Cambria Math"/>
          </w:rPr>
          <m:t>α</m:t>
        </m:r>
      </m:oMath>
      <w:r>
        <w:t xml:space="preserve">  is the alpha waves, and </w:t>
      </w:r>
      <m:oMath>
        <m:r>
          <w:rPr>
            <w:rFonts w:ascii="Cambria Math" w:hAnsi="Cambria Math"/>
          </w:rPr>
          <m:t>θ</m:t>
        </m:r>
      </m:oMath>
      <w:r>
        <w:t xml:space="preserve"> is the theta wave of the participant.  The attention level of the individual is represented by</w:t>
      </w:r>
      <m:oMath>
        <m:r>
          <w:rPr>
            <w:rFonts w:ascii="Cambria Math" w:hAnsi="Cambria Math"/>
          </w:rPr>
          <m:t xml:space="preserve"> E</m:t>
        </m:r>
      </m:oMath>
      <w:r>
        <w:rPr>
          <w:rFonts w:eastAsiaTheme="minorEastAsia"/>
        </w:rPr>
        <w:t>.</w:t>
      </w:r>
      <w:r>
        <w:t xml:space="preserve">  </w:t>
      </w:r>
      <w:r w:rsidR="004D5FFC">
        <w:t>Whe</w:t>
      </w:r>
      <w:r w:rsidR="00904B05">
        <w:t>n attention level of the individual</w:t>
      </w:r>
      <w:r w:rsidR="004D5FFC">
        <w:t xml:space="preserve">s </w:t>
      </w:r>
      <w:r w:rsidR="00745644">
        <w:t>drops</w:t>
      </w:r>
      <w:r w:rsidR="004D5FFC">
        <w:t xml:space="preserve"> below a preset threshold immediacy gestures </w:t>
      </w:r>
      <w:r w:rsidR="00745644">
        <w:t>from the robot</w:t>
      </w:r>
      <w:r w:rsidR="00776A61">
        <w:t xml:space="preserve"> are attended to</w:t>
      </w:r>
      <w:r w:rsidR="00745644">
        <w:t xml:space="preserve"> refocus </w:t>
      </w:r>
      <w:r w:rsidR="00904B05">
        <w:t>their</w:t>
      </w:r>
      <w:r w:rsidR="004D5FFC">
        <w:t xml:space="preserve"> </w:t>
      </w:r>
      <w:r w:rsidR="00904B05">
        <w:t>attention.  T</w:t>
      </w:r>
      <w:r w:rsidR="004D5FFC">
        <w:t xml:space="preserve">hree test cases were </w:t>
      </w:r>
      <w:r w:rsidR="00904B05">
        <w:t>used</w:t>
      </w:r>
      <w:r w:rsidR="00B0788B">
        <w:t>, and in the first test case</w:t>
      </w:r>
      <w:r w:rsidR="00776A61">
        <w:t xml:space="preserve"> robot</w:t>
      </w:r>
      <w:r w:rsidR="004D5FFC">
        <w:t xml:space="preserve"> had no interventions and attention slowly fell over time.  The second test case had random interventions and attention plateaued with le</w:t>
      </w:r>
      <w:r w:rsidR="00C119BF">
        <w:t>ss variation.  Lastly, the robot</w:t>
      </w:r>
      <w:r w:rsidR="004D5FFC">
        <w:t xml:space="preserve"> w</w:t>
      </w:r>
      <w:r w:rsidR="00C119BF">
        <w:t>ould provide immediacy cues every time</w:t>
      </w:r>
      <w:r w:rsidR="004D5FFC">
        <w:t xml:space="preserve"> attention levels dropped.  The findings showed that immediacy cues prompted by an EEG allowed participants to rememb</w:t>
      </w:r>
      <w:r w:rsidR="00C119BF">
        <w:t>er more of the story being told</w:t>
      </w:r>
      <w:r w:rsidR="004D5FFC">
        <w:t xml:space="preserve"> (</w:t>
      </w:r>
      <w:proofErr w:type="spellStart"/>
      <w:r w:rsidR="004D5FFC">
        <w:t>Szafir</w:t>
      </w:r>
      <w:proofErr w:type="spellEnd"/>
      <w:r w:rsidR="004D5FFC">
        <w:t xml:space="preserve">, </w:t>
      </w:r>
      <w:proofErr w:type="spellStart"/>
      <w:r w:rsidR="004D5FFC">
        <w:t>Mutlu</w:t>
      </w:r>
      <w:proofErr w:type="spellEnd"/>
      <w:r w:rsidR="004D5FFC">
        <w:t xml:space="preserve">, 2012, </w:t>
      </w:r>
      <w:r w:rsidR="00726ECE">
        <w:t>pg.17-18</w:t>
      </w:r>
      <w:r w:rsidR="004D5FFC">
        <w:t>)</w:t>
      </w:r>
      <w:r w:rsidR="00C119BF">
        <w:t>.</w:t>
      </w:r>
      <w:r w:rsidR="00904B05">
        <w:t xml:space="preserve"> The participants were asked fourteen questions</w:t>
      </w:r>
      <w:r w:rsidR="002932E6">
        <w:t xml:space="preserve"> with the average of correct answer being “6.30 (SD=3.40), 7.44(SD=1.94), and 9.00 (SD = 1.76) in the low immediacy, random immediacy, and adaptive imm</w:t>
      </w:r>
      <w:r w:rsidR="00C119BF">
        <w:t>ediacy conditions, respectively</w:t>
      </w:r>
      <w:r w:rsidR="002932E6">
        <w:t>” (</w:t>
      </w:r>
      <w:proofErr w:type="spellStart"/>
      <w:r w:rsidR="002932E6">
        <w:t>Szafir</w:t>
      </w:r>
      <w:proofErr w:type="spellEnd"/>
      <w:r w:rsidR="002932E6">
        <w:t>, et al., 2012, pg. 17-18)</w:t>
      </w:r>
      <w:r w:rsidR="00C119BF">
        <w:t>.</w:t>
      </w:r>
      <w:r w:rsidR="002932E6">
        <w:t xml:space="preserve"> These results are also interesting since the standard deviation dropped as the a</w:t>
      </w:r>
      <w:r w:rsidR="00E87046">
        <w:t>ttention of the participants were</w:t>
      </w:r>
      <w:r w:rsidR="002932E6">
        <w:t xml:space="preserve"> more efficiently b</w:t>
      </w:r>
      <w:r w:rsidR="00726ECE">
        <w:t>olstered by the use of the MindW</w:t>
      </w:r>
      <w:r w:rsidR="002932E6">
        <w:t>ave Mindset.</w:t>
      </w:r>
    </w:p>
    <w:p w:rsidR="00745644" w:rsidRDefault="00745644" w:rsidP="00745644">
      <w:pPr>
        <w:pStyle w:val="Heading2"/>
      </w:pPr>
      <w:bookmarkStart w:id="20" w:name="_Toc384136703"/>
      <w:r>
        <w:t>2.4 Relaxation, Frustration and Learning</w:t>
      </w:r>
      <w:bookmarkEnd w:id="20"/>
    </w:p>
    <w:p w:rsidR="00745644" w:rsidRDefault="00745644" w:rsidP="00745644">
      <w:r>
        <w:tab/>
        <w:t xml:space="preserve">As with attention, it seems like common sense that if an individual is frustrated or stressed </w:t>
      </w:r>
      <w:r w:rsidR="00E87046">
        <w:t>he or she</w:t>
      </w:r>
      <w:r w:rsidR="00B34BC8">
        <w:t xml:space="preserve"> </w:t>
      </w:r>
      <w:r>
        <w:t>will not be able to learn effectively.  Anecdotally though, students refute this by believing in the effectiveness of cram sessions.  The</w:t>
      </w:r>
      <w:r w:rsidR="00E87046">
        <w:t>ir</w:t>
      </w:r>
      <w:r>
        <w:t xml:space="preserve"> </w:t>
      </w:r>
      <w:r w:rsidR="0090392A">
        <w:t xml:space="preserve">belief is that the </w:t>
      </w:r>
      <w:r>
        <w:t>effects of</w:t>
      </w:r>
      <w:r w:rsidR="0090392A">
        <w:t xml:space="preserve"> the</w:t>
      </w:r>
      <w:r>
        <w:t xml:space="preserve"> pressure help</w:t>
      </w:r>
      <w:r w:rsidR="00B34BC8">
        <w:t xml:space="preserve"> them to</w:t>
      </w:r>
      <w:r>
        <w:t xml:space="preserve"> complete tasks and study effectively.  </w:t>
      </w:r>
      <w:r w:rsidR="001E7FE1">
        <w:t xml:space="preserve">In this </w:t>
      </w:r>
      <w:r w:rsidR="00C119BF">
        <w:t>literature review</w:t>
      </w:r>
      <w:r w:rsidR="001E7FE1">
        <w:t xml:space="preserve">, the frustration that </w:t>
      </w:r>
      <w:r w:rsidR="001E7FE1">
        <w:lastRenderedPageBreak/>
        <w:t xml:space="preserve">will be discussed is related to the feeling of </w:t>
      </w:r>
      <w:r w:rsidR="00C119BF">
        <w:t>becoming blocked</w:t>
      </w:r>
      <w:r w:rsidR="001E7FE1">
        <w:t xml:space="preserve">, not understanding the subject, and anxiety.  The </w:t>
      </w:r>
      <w:r w:rsidR="00E87046">
        <w:t>environment</w:t>
      </w:r>
      <w:r w:rsidR="001E7FE1">
        <w:t xml:space="preserve"> that an individual works best in is not a</w:t>
      </w:r>
      <w:r w:rsidR="00C119BF">
        <w:t>ddressed</w:t>
      </w:r>
      <w:r w:rsidR="001E7FE1">
        <w:t xml:space="preserve">, but trying to minimize the frustration </w:t>
      </w:r>
      <w:r w:rsidR="00094E04">
        <w:t xml:space="preserve">of </w:t>
      </w:r>
      <w:r w:rsidR="001E7FE1">
        <w:t>not understanding a subject brings, and helping the individual relax enough to refocus attention</w:t>
      </w:r>
      <w:r w:rsidR="00C119BF">
        <w:t xml:space="preserve"> is</w:t>
      </w:r>
      <w:r w:rsidR="001E7FE1">
        <w:t xml:space="preserve">.  </w:t>
      </w:r>
      <w:r w:rsidR="00D2015B">
        <w:t>This will be relatively easy to me</w:t>
      </w:r>
      <w:r w:rsidR="00E87046">
        <w:t>asure since (as can be seen in E</w:t>
      </w:r>
      <w:r w:rsidR="00D2015B">
        <w:t>quation 1)</w:t>
      </w:r>
      <w:r w:rsidR="00B34BC8">
        <w:t xml:space="preserve"> frustration is shown through theta waves</w:t>
      </w:r>
      <w:r w:rsidR="00D2015B">
        <w:t>.</w:t>
      </w:r>
      <w:r w:rsidR="00B34BC8">
        <w:t xml:space="preserve">  By including theta waves </w:t>
      </w:r>
      <w:r w:rsidR="0062675D">
        <w:t>in</w:t>
      </w:r>
      <w:r w:rsidR="00B34BC8">
        <w:t xml:space="preserve"> information given to the user</w:t>
      </w:r>
      <w:r w:rsidR="0062675D">
        <w:t>, he or she</w:t>
      </w:r>
      <w:r w:rsidR="008D56C2">
        <w:t xml:space="preserve"> will be able to monitor his or her</w:t>
      </w:r>
      <w:r w:rsidR="00B34BC8">
        <w:t xml:space="preserve"> frustrati</w:t>
      </w:r>
      <w:r w:rsidR="006D1689">
        <w:t>on and focus on staying relaxed</w:t>
      </w:r>
      <w:r w:rsidR="00B34BC8">
        <w:t xml:space="preserve"> (</w:t>
      </w:r>
      <w:proofErr w:type="spellStart"/>
      <w:r w:rsidR="00B34BC8">
        <w:t>Gittis</w:t>
      </w:r>
      <w:proofErr w:type="spellEnd"/>
      <w:r w:rsidR="00B34BC8">
        <w:t xml:space="preserve">, </w:t>
      </w:r>
      <w:r w:rsidR="009F1464">
        <w:t xml:space="preserve">2005, </w:t>
      </w:r>
      <w:r w:rsidR="00B34BC8">
        <w:t>pg. 1)</w:t>
      </w:r>
      <w:r w:rsidR="006D1689">
        <w:t>.</w:t>
      </w:r>
    </w:p>
    <w:p w:rsidR="001E7FE1" w:rsidRDefault="00BC762A" w:rsidP="001E7FE1">
      <w:pPr>
        <w:pStyle w:val="Heading3"/>
      </w:pPr>
      <w:bookmarkStart w:id="21" w:name="_Toc384136704"/>
      <w:r>
        <w:t xml:space="preserve">2.4.1 </w:t>
      </w:r>
      <w:r w:rsidR="00A0037A">
        <w:t>Managing Frustration</w:t>
      </w:r>
      <w:bookmarkEnd w:id="21"/>
    </w:p>
    <w:p w:rsidR="0016771F" w:rsidRDefault="00183139" w:rsidP="0016771F">
      <w:r>
        <w:tab/>
        <w:t xml:space="preserve">Peter </w:t>
      </w:r>
      <w:proofErr w:type="spellStart"/>
      <w:r>
        <w:t>Haiman</w:t>
      </w:r>
      <w:proofErr w:type="spellEnd"/>
      <w:r>
        <w:t xml:space="preserve"> in </w:t>
      </w:r>
      <w:r>
        <w:rPr>
          <w:i/>
        </w:rPr>
        <w:t>How Children Manage Frustration Affects Ability to Focus and Learn</w:t>
      </w:r>
      <w:r>
        <w:t>:</w:t>
      </w:r>
      <w:r w:rsidR="002C562E">
        <w:rPr>
          <w:i/>
        </w:rPr>
        <w:t xml:space="preserve"> ADHD </w:t>
      </w:r>
      <w:r w:rsidR="002C562E">
        <w:t>(2000</w:t>
      </w:r>
      <w:r w:rsidR="002C562E" w:rsidRPr="002C562E">
        <w:t>)</w:t>
      </w:r>
      <w:r>
        <w:t xml:space="preserve"> discusses coping with frustration and anxiety from learning</w:t>
      </w:r>
      <w:r w:rsidR="00080E9E">
        <w:t xml:space="preserve"> situations</w:t>
      </w:r>
      <w:r>
        <w:t xml:space="preserve">.  </w:t>
      </w:r>
      <w:r w:rsidR="00F9679B">
        <w:t xml:space="preserve">If the child has the correct support structures </w:t>
      </w:r>
      <w:r w:rsidR="000B448E">
        <w:t>he or she</w:t>
      </w:r>
      <w:r w:rsidR="00F9679B">
        <w:t xml:space="preserve"> combat</w:t>
      </w:r>
      <w:r w:rsidR="008D56C2">
        <w:t>s</w:t>
      </w:r>
      <w:r w:rsidR="00F9679B">
        <w:t xml:space="preserve"> the anxiety and learn</w:t>
      </w:r>
      <w:r w:rsidR="000B448E">
        <w:t>s</w:t>
      </w:r>
      <w:r w:rsidR="00F9679B">
        <w:t xml:space="preserve"> that relaxing and focusing helps learning.  If these support structures do not exist</w:t>
      </w:r>
      <w:r w:rsidR="000B448E">
        <w:t>,</w:t>
      </w:r>
      <w:r>
        <w:t xml:space="preserve"> children will distract </w:t>
      </w:r>
      <w:r w:rsidR="00F9679B">
        <w:t>themselves</w:t>
      </w:r>
      <w:r w:rsidR="001760AE">
        <w:t xml:space="preserve"> to defend against anxiety</w:t>
      </w:r>
      <w:r w:rsidR="00F9679B">
        <w:t xml:space="preserve">.  </w:t>
      </w:r>
      <w:r w:rsidR="00A05526">
        <w:t xml:space="preserve">These distractions take the form of silly or aggressive behaviors, excessive talking, acting out, and/or procrastination.  </w:t>
      </w:r>
      <w:r w:rsidR="00F9679B">
        <w:t>Anxiety disturbs attention which in turn</w:t>
      </w:r>
      <w:r w:rsidR="000B448E">
        <w:t xml:space="preserve"> disturbs learning</w:t>
      </w:r>
      <w:r w:rsidR="00A05526">
        <w:t xml:space="preserve"> </w:t>
      </w:r>
      <w:r w:rsidR="001760AE">
        <w:t>(</w:t>
      </w:r>
      <w:proofErr w:type="spellStart"/>
      <w:r w:rsidR="001760AE">
        <w:t>Haiman</w:t>
      </w:r>
      <w:proofErr w:type="spellEnd"/>
      <w:r w:rsidR="001760AE">
        <w:t>, 2000, pg. 1)</w:t>
      </w:r>
      <w:r w:rsidR="000B448E">
        <w:t xml:space="preserve">. </w:t>
      </w:r>
      <w:r w:rsidR="001760AE">
        <w:t xml:space="preserve"> </w:t>
      </w:r>
      <w:r w:rsidR="000B448E">
        <w:t>By monitoring theta waves by using</w:t>
      </w:r>
      <w:r w:rsidR="008D56C2">
        <w:t xml:space="preserve"> E</w:t>
      </w:r>
      <w:r w:rsidR="00A05526">
        <w:t>quation 1</w:t>
      </w:r>
      <w:r w:rsidR="002D5638">
        <w:t>,</w:t>
      </w:r>
      <w:r w:rsidR="00A05526">
        <w:t xml:space="preserve"> we can account for frustration and help the person being tutored to effectively see the effects of frustration of learning</w:t>
      </w:r>
      <w:r w:rsidR="0035648C">
        <w:t xml:space="preserve"> and give the tutor an indication that intervention may be needed</w:t>
      </w:r>
      <w:r w:rsidR="00A05526">
        <w:t>.</w:t>
      </w:r>
      <w:r w:rsidR="00E576CC">
        <w:t xml:space="preserve"> </w:t>
      </w:r>
    </w:p>
    <w:p w:rsidR="00080E9E" w:rsidRDefault="00080E9E" w:rsidP="00080E9E">
      <w:pPr>
        <w:pStyle w:val="Heading3"/>
      </w:pPr>
      <w:bookmarkStart w:id="22" w:name="_Toc384136705"/>
      <w:r>
        <w:t>2.4.2 Mindfulness Training Research</w:t>
      </w:r>
      <w:bookmarkEnd w:id="22"/>
    </w:p>
    <w:p w:rsidR="00343FBB" w:rsidRDefault="004B59D3" w:rsidP="008D56C2">
      <w:r>
        <w:tab/>
        <w:t xml:space="preserve">Mindfulness is the ability to understand internal process without judgment.  </w:t>
      </w:r>
      <w:r w:rsidR="002D5638">
        <w:t>That is;</w:t>
      </w:r>
      <w:r>
        <w:t xml:space="preserve"> understanding</w:t>
      </w:r>
      <w:r w:rsidR="00F6400F">
        <w:t xml:space="preserve"> anxiety,</w:t>
      </w:r>
      <w:r>
        <w:t xml:space="preserve"> frustration</w:t>
      </w:r>
      <w:r w:rsidR="00F6400F">
        <w:t>,</w:t>
      </w:r>
      <w:r>
        <w:t xml:space="preserve"> and having skills to deal with those feelings.  In </w:t>
      </w:r>
      <w:r w:rsidRPr="001760AE">
        <w:rPr>
          <w:i/>
        </w:rPr>
        <w:t>Mindfulness Training for Elementary School Students: The Attention Academy</w:t>
      </w:r>
      <w:r w:rsidR="0035648C">
        <w:rPr>
          <w:i/>
        </w:rPr>
        <w:t xml:space="preserve"> </w:t>
      </w:r>
      <w:r w:rsidR="002C562E" w:rsidRPr="002C562E">
        <w:t>(</w:t>
      </w:r>
      <w:r w:rsidR="002C562E" w:rsidRPr="000E0E2A">
        <w:rPr>
          <w:rFonts w:cstheme="minorBidi"/>
          <w:szCs w:val="22"/>
        </w:rPr>
        <w:t>2005</w:t>
      </w:r>
      <w:r w:rsidR="002C562E" w:rsidRPr="002C562E">
        <w:t>)</w:t>
      </w:r>
      <w:r w:rsidR="002D5638" w:rsidRPr="002C562E">
        <w:t>;</w:t>
      </w:r>
      <w:r>
        <w:t xml:space="preserve"> Maria Napoli, Paul Rock</w:t>
      </w:r>
      <w:r w:rsidR="002D5638">
        <w:t xml:space="preserve"> </w:t>
      </w:r>
      <w:proofErr w:type="spellStart"/>
      <w:r w:rsidR="002D5638">
        <w:t>Krech</w:t>
      </w:r>
      <w:proofErr w:type="spellEnd"/>
      <w:r w:rsidR="002D5638">
        <w:t>, and Lynn C. Holley studied</w:t>
      </w:r>
      <w:r>
        <w:t xml:space="preserve"> the effects of </w:t>
      </w:r>
      <w:r w:rsidR="00073FFC">
        <w:t xml:space="preserve">mindfulness on learning.  </w:t>
      </w:r>
      <w:r w:rsidR="00DF36E5">
        <w:t xml:space="preserve">As </w:t>
      </w:r>
      <w:r w:rsidR="001760AE">
        <w:t>with the article</w:t>
      </w:r>
      <w:r w:rsidR="002D5638">
        <w:t xml:space="preserve"> discussed</w:t>
      </w:r>
      <w:r w:rsidR="00DF36E5">
        <w:t xml:space="preserve"> in the previous section</w:t>
      </w:r>
      <w:r w:rsidR="002D5638">
        <w:t xml:space="preserve"> (</w:t>
      </w:r>
      <w:proofErr w:type="spellStart"/>
      <w:r w:rsidR="002C562E">
        <w:t>Hamian</w:t>
      </w:r>
      <w:proofErr w:type="spellEnd"/>
      <w:r w:rsidR="002C562E">
        <w:t>,</w:t>
      </w:r>
      <w:r w:rsidR="002C562E" w:rsidRPr="002C562E">
        <w:rPr>
          <w:rFonts w:cstheme="minorBidi"/>
          <w:szCs w:val="22"/>
        </w:rPr>
        <w:t xml:space="preserve"> </w:t>
      </w:r>
      <w:r w:rsidR="002C562E" w:rsidRPr="000E0E2A">
        <w:rPr>
          <w:rFonts w:cstheme="minorBidi"/>
          <w:szCs w:val="22"/>
        </w:rPr>
        <w:t>2005</w:t>
      </w:r>
      <w:r w:rsidR="002D5638">
        <w:t>), this</w:t>
      </w:r>
      <w:r w:rsidR="00DF36E5">
        <w:t xml:space="preserve"> article reviews the effect of stress </w:t>
      </w:r>
      <w:r w:rsidR="00DF36E5">
        <w:lastRenderedPageBreak/>
        <w:t xml:space="preserve">and anxiety on learning.  </w:t>
      </w:r>
      <w:r w:rsidR="002D5638">
        <w:t>As a result of negative</w:t>
      </w:r>
      <w:r w:rsidR="00DF36E5">
        <w:t xml:space="preserve"> situations in the child’s life</w:t>
      </w:r>
      <w:r w:rsidR="00464124">
        <w:t>,</w:t>
      </w:r>
      <w:r w:rsidR="00DF36E5">
        <w:t xml:space="preserve"> and the frustration around learning, </w:t>
      </w:r>
      <w:r w:rsidR="001760AE">
        <w:t>children’s</w:t>
      </w:r>
      <w:r w:rsidR="00DF36E5">
        <w:t xml:space="preserve"> overall </w:t>
      </w:r>
      <w:r w:rsidR="00464124">
        <w:t>performance at school is</w:t>
      </w:r>
      <w:r w:rsidR="00DF36E5">
        <w:t xml:space="preserve"> negatively affected.  </w:t>
      </w:r>
      <w:r w:rsidR="001760AE">
        <w:t xml:space="preserve">The total </w:t>
      </w:r>
      <w:r w:rsidR="008D56C2">
        <w:t xml:space="preserve">number of </w:t>
      </w:r>
      <w:r w:rsidR="001760AE">
        <w:t>participants i</w:t>
      </w:r>
      <w:r w:rsidR="008D56C2">
        <w:t>n the study was</w:t>
      </w:r>
      <w:r w:rsidR="001760AE">
        <w:t xml:space="preserve"> 228 with 120 males and 108 females.  The control group had 114 members and did not receive mindfulness training, while the remaining students received the training.  </w:t>
      </w:r>
      <w:r w:rsidR="00464124">
        <w:t xml:space="preserve">The study taught the </w:t>
      </w:r>
      <w:r w:rsidR="00FA3E5B">
        <w:t>experimental group</w:t>
      </w:r>
      <w:r w:rsidR="00464124">
        <w:t xml:space="preserve"> to relax and maintain their attention.  All students in the experimental group showed improvement in performance with selective attention and </w:t>
      </w:r>
      <w:r w:rsidR="002369A4">
        <w:t>reduction of test anxiety</w:t>
      </w:r>
      <w:r w:rsidR="00464124">
        <w:t xml:space="preserve">.  The most improvement was seen in the students with ADHD.  </w:t>
      </w:r>
      <w:r w:rsidR="002369A4">
        <w:t xml:space="preserve">Neither group showed </w:t>
      </w:r>
      <w:r w:rsidR="002D5638">
        <w:t>improvement</w:t>
      </w:r>
      <w:r w:rsidR="00011792">
        <w:t xml:space="preserve"> in the sustained attention.  One limitation noted was that measuring attention of non-ADHD students was difficult since the scales were designed for children with ADHD and might not be appropriate</w:t>
      </w:r>
      <w:r w:rsidR="002C562E">
        <w:t xml:space="preserve"> for students without ADHD</w:t>
      </w:r>
      <w:r w:rsidR="00011792">
        <w:t>.</w:t>
      </w:r>
    </w:p>
    <w:p w:rsidR="001E7FE1" w:rsidRDefault="00BC762A" w:rsidP="001E7FE1">
      <w:pPr>
        <w:pStyle w:val="Heading2"/>
      </w:pPr>
      <w:bookmarkStart w:id="23" w:name="_Toc384136706"/>
      <w:r>
        <w:t xml:space="preserve">2.5 </w:t>
      </w:r>
      <w:r w:rsidR="001E7FE1">
        <w:t>Tutoring and Learning</w:t>
      </w:r>
      <w:bookmarkEnd w:id="23"/>
    </w:p>
    <w:p w:rsidR="00272851" w:rsidRPr="00272851" w:rsidRDefault="002369A4" w:rsidP="00272851">
      <w:r>
        <w:tab/>
      </w:r>
      <w:r w:rsidR="001D0AC8">
        <w:t>As with attention and relaxation</w:t>
      </w:r>
      <w:r w:rsidR="00DA67BB">
        <w:t>,</w:t>
      </w:r>
      <w:r w:rsidR="001D0AC8">
        <w:t xml:space="preserve"> it seems like common sense that tutoring would help with student performance.  </w:t>
      </w:r>
      <w:r w:rsidR="00DA67BB">
        <w:t>However, the research results have been inconsistent</w:t>
      </w:r>
      <w:r w:rsidR="001D0AC8">
        <w:t xml:space="preserve">.  </w:t>
      </w:r>
      <w:r w:rsidR="00DA67BB">
        <w:t>The</w:t>
      </w:r>
      <w:r w:rsidR="001D0AC8">
        <w:t xml:space="preserve"> outcome of some research </w:t>
      </w:r>
      <w:r w:rsidR="00DA67BB">
        <w:t>finds</w:t>
      </w:r>
      <w:r w:rsidR="001D0AC8">
        <w:t xml:space="preserve"> that the individual</w:t>
      </w:r>
      <w:r w:rsidR="008D56C2">
        <w:t>’</w:t>
      </w:r>
      <w:r w:rsidR="001D0AC8">
        <w:t>s state</w:t>
      </w:r>
      <w:r w:rsidR="008D56C2">
        <w:t xml:space="preserve"> of</w:t>
      </w:r>
      <w:r w:rsidR="001D0AC8">
        <w:t xml:space="preserve"> mind effects the degree that tutoring </w:t>
      </w:r>
      <w:r w:rsidR="00CA2C04">
        <w:t xml:space="preserve">will help, </w:t>
      </w:r>
      <w:r w:rsidR="00DA67BB">
        <w:t>while</w:t>
      </w:r>
      <w:r w:rsidR="00CA2C04">
        <w:t xml:space="preserve"> other research </w:t>
      </w:r>
      <w:r w:rsidR="00DA67BB">
        <w:t>finds tutoring i</w:t>
      </w:r>
      <w:r w:rsidR="00CA2C04">
        <w:t>s effective.  In general, tutoring is seen to be effective if the tutor and the student are engaged and focused on</w:t>
      </w:r>
      <w:r w:rsidR="00937DA4">
        <w:t xml:space="preserve"> the topic at hand.  The EEG system will be able to gauge the attention and relaxation of the student to keep them on task.  Overall</w:t>
      </w:r>
      <w:r w:rsidR="003C685D">
        <w:t>,</w:t>
      </w:r>
      <w:r w:rsidR="00937DA4">
        <w:t xml:space="preserve"> a monitoring system would help to track the performance and </w:t>
      </w:r>
      <w:r w:rsidR="003C685D">
        <w:t>focus tutoring</w:t>
      </w:r>
      <w:r w:rsidR="00437722">
        <w:t xml:space="preserve"> on the areas that need attention</w:t>
      </w:r>
      <w:r w:rsidR="003C685D">
        <w:t>.</w:t>
      </w:r>
    </w:p>
    <w:p w:rsidR="001E7FE1" w:rsidRDefault="00BC762A" w:rsidP="001E7FE1">
      <w:pPr>
        <w:pStyle w:val="Heading3"/>
      </w:pPr>
      <w:bookmarkStart w:id="24" w:name="_Toc384136707"/>
      <w:r>
        <w:t xml:space="preserve">2.5.1 </w:t>
      </w:r>
      <w:r w:rsidR="00541920">
        <w:t>Possible issues with tutoring</w:t>
      </w:r>
      <w:bookmarkEnd w:id="24"/>
    </w:p>
    <w:p w:rsidR="00BC762A" w:rsidRDefault="00541920" w:rsidP="00BC762A">
      <w:r>
        <w:tab/>
        <w:t xml:space="preserve">Mark Bray in </w:t>
      </w:r>
      <w:r>
        <w:rPr>
          <w:i/>
        </w:rPr>
        <w:t>The shadow education system: private tutoring and its implications for planners</w:t>
      </w:r>
      <w:r w:rsidR="002C562E">
        <w:rPr>
          <w:i/>
        </w:rPr>
        <w:t xml:space="preserve"> </w:t>
      </w:r>
      <w:r w:rsidR="002C562E">
        <w:t>(2007)</w:t>
      </w:r>
      <w:r w:rsidR="00DA67BB">
        <w:t>;</w:t>
      </w:r>
      <w:r>
        <w:t xml:space="preserve"> analyzed private tutoring to identify the impact of tutoring on academic performance.  Three studies from around the world were reviewed and </w:t>
      </w:r>
      <w:r w:rsidR="00DA67BB">
        <w:t>the meta review found</w:t>
      </w:r>
      <w:r>
        <w:t xml:space="preserve"> </w:t>
      </w:r>
      <w:r>
        <w:lastRenderedPageBreak/>
        <w:t>that the effects of private tutor</w:t>
      </w:r>
      <w:r w:rsidR="00DA67BB">
        <w:t xml:space="preserve">ing are not always positive.  </w:t>
      </w:r>
      <w:r w:rsidR="00F14461">
        <w:t>In a</w:t>
      </w:r>
      <w:r w:rsidR="00DA67BB">
        <w:t xml:space="preserve"> study conducted in</w:t>
      </w:r>
      <w:r>
        <w:t xml:space="preserve"> Mauritius Greece</w:t>
      </w:r>
      <w:r w:rsidR="00796F39">
        <w:t xml:space="preserve"> (1995)</w:t>
      </w:r>
      <w:r>
        <w:t xml:space="preserve">, sixth grade students were studied </w:t>
      </w:r>
      <w:r w:rsidR="00DA67BB">
        <w:t>for</w:t>
      </w:r>
      <w:r>
        <w:t xml:space="preserve"> literacy.  The items studied were divided into malleable fact</w:t>
      </w:r>
      <w:r w:rsidR="00796F39">
        <w:t>or</w:t>
      </w:r>
      <w:r>
        <w:t xml:space="preserve">s (those that a school could affect) and non-malleable factors (those a school could not affect).  </w:t>
      </w:r>
      <w:r w:rsidR="00796F39">
        <w:t>Tutoring was able to explain more positive variation in test scores then other malleable factors, but not as strong</w:t>
      </w:r>
      <w:r w:rsidR="00DA67BB">
        <w:t>ly</w:t>
      </w:r>
      <w:r w:rsidR="00796F39">
        <w:t xml:space="preserve"> as the non-malleable factors of “English spoken in the home and the so</w:t>
      </w:r>
      <w:r w:rsidR="00DA67BB">
        <w:t>cio-economic level of the home”</w:t>
      </w:r>
      <w:r w:rsidR="00796F39">
        <w:t xml:space="preserve"> (Bray, 2007, pg. 47)</w:t>
      </w:r>
      <w:r w:rsidR="00DA67BB">
        <w:t xml:space="preserve">. </w:t>
      </w:r>
      <w:r w:rsidR="00796F39">
        <w:t xml:space="preserve"> Research completed in </w:t>
      </w:r>
      <w:proofErr w:type="spellStart"/>
      <w:r w:rsidR="00796F39">
        <w:t>Polydorides</w:t>
      </w:r>
      <w:proofErr w:type="spellEnd"/>
      <w:r w:rsidR="00DA67BB">
        <w:t>,</w:t>
      </w:r>
      <w:r w:rsidR="00796F39">
        <w:t xml:space="preserve"> Greece (1986), had similar results.  It show</w:t>
      </w:r>
      <w:r w:rsidR="00011792">
        <w:t>ed</w:t>
      </w:r>
      <w:r w:rsidR="00796F39">
        <w:t xml:space="preserve"> positive correlations between tutoring and academic performance, but</w:t>
      </w:r>
      <w:r w:rsidR="00DA67BB">
        <w:t xml:space="preserve"> the</w:t>
      </w:r>
      <w:r w:rsidR="00796F39">
        <w:t xml:space="preserve"> correlations</w:t>
      </w:r>
      <w:r w:rsidR="00DA67BB">
        <w:t xml:space="preserve"> were weak and</w:t>
      </w:r>
      <w:r w:rsidR="00011792">
        <w:t xml:space="preserve"> </w:t>
      </w:r>
      <w:r w:rsidR="00A6084B">
        <w:t>not consistent</w:t>
      </w:r>
      <w:r w:rsidR="00DA67BB">
        <w:t xml:space="preserve"> although they were statistically significant</w:t>
      </w:r>
      <w:r w:rsidR="00A6084B">
        <w:t>.  Lastly, two studies</w:t>
      </w:r>
      <w:r w:rsidR="00796F39">
        <w:t xml:space="preserve"> </w:t>
      </w:r>
      <w:r w:rsidR="00A6084B">
        <w:t>were</w:t>
      </w:r>
      <w:r w:rsidR="00796F39">
        <w:t xml:space="preserve"> reviewed</w:t>
      </w:r>
      <w:r w:rsidR="00715107">
        <w:t xml:space="preserve"> that were conducted </w:t>
      </w:r>
      <w:r w:rsidR="00A6084B">
        <w:t>in Egypt (1990-1991) that found no significant effect of tutoring on academic performance.  To ex</w:t>
      </w:r>
      <w:r w:rsidR="005F43A8">
        <w:t xml:space="preserve">plain these mixed results Bray </w:t>
      </w:r>
      <w:r w:rsidR="0035648C">
        <w:t xml:space="preserve">suggested </w:t>
      </w:r>
      <w:r w:rsidR="005F43A8">
        <w:t>four items that tutoring depends on to be effective: “</w:t>
      </w:r>
    </w:p>
    <w:p w:rsidR="005F43A8" w:rsidRDefault="005F43A8" w:rsidP="00985905">
      <w:pPr>
        <w:pStyle w:val="ListParagraph"/>
        <w:numPr>
          <w:ilvl w:val="0"/>
          <w:numId w:val="2"/>
        </w:numPr>
        <w:spacing w:after="0" w:line="480" w:lineRule="auto"/>
        <w:ind w:left="778"/>
      </w:pPr>
      <w:r>
        <w:t>the content and mode of delivery of the tutoring;</w:t>
      </w:r>
    </w:p>
    <w:p w:rsidR="005F43A8" w:rsidRDefault="005F43A8" w:rsidP="00985905">
      <w:pPr>
        <w:pStyle w:val="ListParagraph"/>
        <w:numPr>
          <w:ilvl w:val="0"/>
          <w:numId w:val="2"/>
        </w:numPr>
        <w:spacing w:after="0" w:line="480" w:lineRule="auto"/>
        <w:ind w:left="778"/>
      </w:pPr>
      <w:r>
        <w:t>the motivation of the tutors and tutees;</w:t>
      </w:r>
    </w:p>
    <w:p w:rsidR="005F43A8" w:rsidRDefault="005F43A8" w:rsidP="00985905">
      <w:pPr>
        <w:pStyle w:val="ListParagraph"/>
        <w:numPr>
          <w:ilvl w:val="0"/>
          <w:numId w:val="2"/>
        </w:numPr>
        <w:spacing w:after="0" w:line="480" w:lineRule="auto"/>
        <w:ind w:left="778"/>
      </w:pPr>
      <w:r>
        <w:t>the intensity, duration and timing of tutoring; and</w:t>
      </w:r>
    </w:p>
    <w:p w:rsidR="004834E8" w:rsidRDefault="005F43A8" w:rsidP="00985905">
      <w:pPr>
        <w:pStyle w:val="ListParagraph"/>
        <w:numPr>
          <w:ilvl w:val="0"/>
          <w:numId w:val="2"/>
        </w:numPr>
        <w:spacing w:after="0" w:line="480" w:lineRule="auto"/>
        <w:ind w:left="778"/>
      </w:pPr>
      <w:r>
        <w:t>the type</w:t>
      </w:r>
      <w:r w:rsidR="00454221">
        <w:t xml:space="preserve"> of pupils who receive tutoring</w:t>
      </w:r>
      <w:r>
        <w:t>”</w:t>
      </w:r>
    </w:p>
    <w:p w:rsidR="005F43A8" w:rsidRDefault="005F43A8" w:rsidP="004834E8">
      <w:r w:rsidRPr="009651A9">
        <w:t>(</w:t>
      </w:r>
      <w:r w:rsidR="00454221">
        <w:t>Bray, 2007,</w:t>
      </w:r>
      <w:r>
        <w:t xml:space="preserve"> pg.</w:t>
      </w:r>
      <w:r w:rsidR="00454221">
        <w:t xml:space="preserve"> 46-50).</w:t>
      </w:r>
    </w:p>
    <w:p w:rsidR="005F43A8" w:rsidRDefault="005F43A8" w:rsidP="005F43A8">
      <w:r>
        <w:t>Even though the studies cited were from older research and from very disparate cultural groups</w:t>
      </w:r>
      <w:r w:rsidR="004834E8">
        <w:t>, the quality of tutoring was found to be</w:t>
      </w:r>
      <w:r>
        <w:t xml:space="preserve"> important</w:t>
      </w:r>
      <w:r w:rsidR="004834E8">
        <w:t xml:space="preserve"> and there is no evidence to suggest that it is not true</w:t>
      </w:r>
      <w:r w:rsidR="008D56C2">
        <w:t xml:space="preserve"> today as well</w:t>
      </w:r>
      <w:r>
        <w:t>.  This being said, having an application that tracks performance and intensity of th</w:t>
      </w:r>
      <w:r w:rsidR="00F14461">
        <w:t>e students work should help to improve the</w:t>
      </w:r>
      <w:r>
        <w:t xml:space="preserve"> quality</w:t>
      </w:r>
      <w:r w:rsidR="00F14461">
        <w:t xml:space="preserve"> of </w:t>
      </w:r>
      <w:r>
        <w:t>tutoring</w:t>
      </w:r>
      <w:r w:rsidR="004834E8">
        <w:t xml:space="preserve"> by providing feedback to the tutor as well as giving indications of when tutoring is effective.</w:t>
      </w:r>
      <w:r>
        <w:t>.</w:t>
      </w:r>
    </w:p>
    <w:p w:rsidR="005F43A8" w:rsidRDefault="0014126F" w:rsidP="0014126F">
      <w:pPr>
        <w:pStyle w:val="Heading3"/>
      </w:pPr>
      <w:bookmarkStart w:id="25" w:name="_Toc384136708"/>
      <w:r>
        <w:lastRenderedPageBreak/>
        <w:t>2.5.2 Learning from human tutoring</w:t>
      </w:r>
      <w:bookmarkEnd w:id="25"/>
    </w:p>
    <w:p w:rsidR="0014126F" w:rsidRDefault="0014126F" w:rsidP="0014126F">
      <w:r>
        <w:tab/>
      </w:r>
      <w:r w:rsidR="006B5283">
        <w:t xml:space="preserve">In </w:t>
      </w:r>
      <w:r w:rsidR="004834E8">
        <w:t xml:space="preserve">the article </w:t>
      </w:r>
      <w:r w:rsidR="006B5283">
        <w:rPr>
          <w:i/>
        </w:rPr>
        <w:t>Learning from human tutoring</w:t>
      </w:r>
      <w:r w:rsidR="004834E8">
        <w:t>;</w:t>
      </w:r>
      <w:r w:rsidR="006B5283">
        <w:t xml:space="preserve"> </w:t>
      </w:r>
      <w:r w:rsidR="004834E8">
        <w:t>finding</w:t>
      </w:r>
      <w:r w:rsidR="008D56C2">
        <w:t>s</w:t>
      </w:r>
      <w:r w:rsidR="004834E8">
        <w:t xml:space="preserve"> of the studies suggest</w:t>
      </w:r>
      <w:r w:rsidR="006B5283">
        <w:t xml:space="preserve"> that tutoring is effective at increasing academic performance and hypothesis for why tutoring is effective are given.</w:t>
      </w:r>
      <w:r w:rsidR="00011792">
        <w:t xml:space="preserve"> (Chi, Siler, </w:t>
      </w:r>
      <w:proofErr w:type="spellStart"/>
      <w:r w:rsidR="00011792">
        <w:t>Jeong</w:t>
      </w:r>
      <w:proofErr w:type="spellEnd"/>
      <w:r w:rsidR="00011792">
        <w:t xml:space="preserve">, </w:t>
      </w:r>
      <w:proofErr w:type="spellStart"/>
      <w:r w:rsidR="00011792">
        <w:t>Yamuchi</w:t>
      </w:r>
      <w:proofErr w:type="spellEnd"/>
      <w:r w:rsidR="00011792">
        <w:t xml:space="preserve">, </w:t>
      </w:r>
      <w:proofErr w:type="spellStart"/>
      <w:r w:rsidR="00011792">
        <w:t>Hausmann</w:t>
      </w:r>
      <w:proofErr w:type="spellEnd"/>
      <w:r w:rsidR="00011792">
        <w:t>, 2001, pg. 471-472)</w:t>
      </w:r>
      <w:r w:rsidR="006B5283">
        <w:t xml:space="preserve">  The three hypotheses are: The tutor-centered pedagogical hypothesis, </w:t>
      </w:r>
      <w:r w:rsidR="00D10F16">
        <w:t xml:space="preserve">student-centered constructive hypothesis, and the interactive coordination hypothesis.  </w:t>
      </w:r>
      <w:r w:rsidR="00C53DB2">
        <w:t>The tutor-centered pedagogical hypothesis focuses on the tutor</w:t>
      </w:r>
      <w:r w:rsidR="00D51D1C">
        <w:t>’</w:t>
      </w:r>
      <w:r w:rsidR="00C53DB2">
        <w:t>s dialogue with student.  This is called the tutoring frame and is listed below. “</w:t>
      </w:r>
    </w:p>
    <w:p w:rsidR="00C53DB2" w:rsidRDefault="00C53DB2" w:rsidP="00985905">
      <w:pPr>
        <w:pStyle w:val="ListParagraph"/>
        <w:numPr>
          <w:ilvl w:val="0"/>
          <w:numId w:val="3"/>
        </w:numPr>
        <w:spacing w:line="480" w:lineRule="auto"/>
      </w:pPr>
      <w:r>
        <w:t>Tutor asks an initiating question;</w:t>
      </w:r>
    </w:p>
    <w:p w:rsidR="00C53DB2" w:rsidRDefault="00C53DB2" w:rsidP="00985905">
      <w:pPr>
        <w:pStyle w:val="ListParagraph"/>
        <w:numPr>
          <w:ilvl w:val="0"/>
          <w:numId w:val="3"/>
        </w:numPr>
        <w:spacing w:line="480" w:lineRule="auto"/>
      </w:pPr>
      <w:r>
        <w:t>Student provides a preliminary answer;</w:t>
      </w:r>
    </w:p>
    <w:p w:rsidR="00C53DB2" w:rsidRDefault="00C53DB2" w:rsidP="00985905">
      <w:pPr>
        <w:pStyle w:val="ListParagraph"/>
        <w:numPr>
          <w:ilvl w:val="0"/>
          <w:numId w:val="3"/>
        </w:numPr>
        <w:spacing w:line="480" w:lineRule="auto"/>
      </w:pPr>
      <w:r>
        <w:t>Tutor gives (confirmatory or negative) feedback on whether the answer is correct or not</w:t>
      </w:r>
    </w:p>
    <w:p w:rsidR="00C53DB2" w:rsidRDefault="00C53DB2" w:rsidP="00985905">
      <w:pPr>
        <w:pStyle w:val="ListParagraph"/>
        <w:numPr>
          <w:ilvl w:val="0"/>
          <w:numId w:val="3"/>
        </w:numPr>
        <w:spacing w:line="480" w:lineRule="auto"/>
      </w:pPr>
      <w:r>
        <w:t>Tutor scaffolds to improve or elaborate the student’s answer in a successive series of exchanges (taking 5-10 turns)</w:t>
      </w:r>
    </w:p>
    <w:p w:rsidR="003F1454" w:rsidRDefault="00C53DB2" w:rsidP="00985905">
      <w:pPr>
        <w:pStyle w:val="ListParagraph"/>
        <w:numPr>
          <w:ilvl w:val="0"/>
          <w:numId w:val="3"/>
        </w:numPr>
        <w:spacing w:line="480" w:lineRule="auto"/>
      </w:pPr>
      <w:r>
        <w:t>Tutor gauges studen</w:t>
      </w:r>
      <w:r w:rsidR="004834E8">
        <w:t>t’s understanding of the answer</w:t>
      </w:r>
      <w:r>
        <w:t>”</w:t>
      </w:r>
    </w:p>
    <w:p w:rsidR="00C53DB2" w:rsidRDefault="00011792" w:rsidP="003F1454">
      <w:r>
        <w:t>(Chi, et al.</w:t>
      </w:r>
      <w:r w:rsidR="00C53DB2">
        <w:t>, 2001, pg. 472-473)</w:t>
      </w:r>
      <w:r w:rsidR="004834E8">
        <w:t>.</w:t>
      </w:r>
    </w:p>
    <w:p w:rsidR="003F1454" w:rsidRPr="006B5283" w:rsidRDefault="00D51D1C" w:rsidP="003F1454">
      <w:r>
        <w:t>Classroom dialog generally ends at step three, but in the tutoring frame the tutor is able to build on the question that the student gives and gauge their understanding.  “The tutoring frame suggests that tutors basically dominate the dialogue, dictate the a</w:t>
      </w:r>
      <w:r w:rsidR="00011792">
        <w:t>genda, craft the appropriate ne</w:t>
      </w:r>
      <w:r>
        <w:t>xt question</w:t>
      </w:r>
      <w:r w:rsidR="00011792">
        <w:t>,</w:t>
      </w:r>
      <w:r>
        <w:t xml:space="preserve"> select the next example and problem to be solved, pose the analogy and counter example, </w:t>
      </w:r>
      <w:r w:rsidR="00FF7D07">
        <w:t>give the feedback, and so forth</w:t>
      </w:r>
      <w:r>
        <w:t>” (Chi, et al. 2001, pg. 473)</w:t>
      </w:r>
      <w:r w:rsidR="00FF7D07">
        <w:t xml:space="preserve">. </w:t>
      </w:r>
      <w:r>
        <w:t xml:space="preserve"> This help</w:t>
      </w:r>
      <w:r w:rsidR="00334369">
        <w:t xml:space="preserve">s </w:t>
      </w:r>
      <w:r>
        <w:t xml:space="preserve">the </w:t>
      </w:r>
      <w:r w:rsidR="00334369">
        <w:t>student build</w:t>
      </w:r>
      <w:r>
        <w:t xml:space="preserve"> on previous knowledge and take small steps to </w:t>
      </w:r>
      <w:r w:rsidR="00F14461">
        <w:t>provide scaffolding</w:t>
      </w:r>
      <w:r>
        <w:t xml:space="preserve">.  </w:t>
      </w:r>
      <w:r w:rsidR="00FF7D07">
        <w:t>These positive</w:t>
      </w:r>
      <w:r w:rsidR="00334369">
        <w:t xml:space="preserve"> </w:t>
      </w:r>
      <w:r w:rsidR="00FF7D07">
        <w:t>effects can be undermined</w:t>
      </w:r>
      <w:r w:rsidR="00334369">
        <w:t xml:space="preserve"> by the tutor ignoring when a student is confused or </w:t>
      </w:r>
      <w:r w:rsidR="00FF7D07">
        <w:t>given long-winded explanations</w:t>
      </w:r>
      <w:r w:rsidR="00334369">
        <w:t xml:space="preserve"> </w:t>
      </w:r>
      <w:r w:rsidR="00E77D40">
        <w:t>(Chi, et al., 2001, pg. 476)</w:t>
      </w:r>
      <w:r w:rsidR="00FF7D07">
        <w:t xml:space="preserve">. </w:t>
      </w:r>
      <w:r w:rsidR="00E77D40">
        <w:t xml:space="preserve"> </w:t>
      </w:r>
      <w:r w:rsidR="00334369">
        <w:t>The student center</w:t>
      </w:r>
      <w:r w:rsidR="00E77D40">
        <w:t>ed</w:t>
      </w:r>
      <w:r w:rsidR="00334369">
        <w:t xml:space="preserve"> constructive hypothesis is a little easier to explain.  It focuses on the student perceptive and views the student through active </w:t>
      </w:r>
      <w:r w:rsidR="00334369">
        <w:lastRenderedPageBreak/>
        <w:t>learning.  Tutoring assists with learning “because its interactive nature affords greater opportunities for students to engage in more constructive activit</w:t>
      </w:r>
      <w:r w:rsidR="00FF7D07">
        <w:t>ies, as compared to a classroom</w:t>
      </w:r>
      <w:r w:rsidR="00334369">
        <w:t>” (Chi, et al. 2001, pg. 477)</w:t>
      </w:r>
      <w:r w:rsidR="00FF7D07">
        <w:t xml:space="preserve">. </w:t>
      </w:r>
      <w:r w:rsidR="00334369">
        <w:t xml:space="preserve"> This helps aid in active learning.  </w:t>
      </w:r>
      <w:r w:rsidR="00DC7829">
        <w:t>The interactive coordination hypothesis states that both the tutor and the student interacting together reinforce learning.  The article</w:t>
      </w:r>
      <w:r w:rsidR="008D56C2">
        <w:t>’</w:t>
      </w:r>
      <w:r w:rsidR="00DC7829">
        <w:t>s research found that the tutor’s skill and students being active participants in the process</w:t>
      </w:r>
      <w:r w:rsidR="00234943">
        <w:t xml:space="preserve"> both lead to learning.  Increasing the effectiveness of tutors and helping students become active participants will enhance the amount learned.</w:t>
      </w:r>
    </w:p>
    <w:p w:rsidR="00745644" w:rsidRDefault="00BC762A" w:rsidP="00073FFC">
      <w:pPr>
        <w:pStyle w:val="Heading2"/>
        <w:tabs>
          <w:tab w:val="center" w:pos="4680"/>
        </w:tabs>
      </w:pPr>
      <w:bookmarkStart w:id="26" w:name="_Toc384136709"/>
      <w:r>
        <w:t xml:space="preserve">2.6 </w:t>
      </w:r>
      <w:r w:rsidR="00272851">
        <w:t>Conclusion</w:t>
      </w:r>
      <w:bookmarkEnd w:id="26"/>
    </w:p>
    <w:p w:rsidR="004D5FFC" w:rsidRDefault="001D03B4" w:rsidP="004D5FFC">
      <w:pPr>
        <w:ind w:firstLine="720"/>
      </w:pPr>
      <w:r>
        <w:t>From the section</w:t>
      </w:r>
      <w:r w:rsidR="00E77D40">
        <w:t>s</w:t>
      </w:r>
      <w:r>
        <w:t xml:space="preserve"> above it can be seen that enhancing stud</w:t>
      </w:r>
      <w:r w:rsidR="00FF7D07">
        <w:t>ent’s attention and helping him or her</w:t>
      </w:r>
      <w:r>
        <w:t xml:space="preserve"> relax during tutoring will enhance lear</w:t>
      </w:r>
      <w:r w:rsidR="008D56C2">
        <w:t>ning.  This supports the idea that</w:t>
      </w:r>
      <w:r>
        <w:t xml:space="preserve"> building a tutoring system that focuses on maintaining student attention while quizzing them in mathematic</w:t>
      </w:r>
      <w:r w:rsidR="008D56C2">
        <w:t>s would be u</w:t>
      </w:r>
      <w:r>
        <w:t>s</w:t>
      </w:r>
      <w:r w:rsidR="008D56C2">
        <w:t>eful</w:t>
      </w:r>
      <w:r>
        <w:t xml:space="preserve">.  Using an EEG to visualize a student’s attention while </w:t>
      </w:r>
      <w:r w:rsidR="000F70AB">
        <w:t>she or he completes</w:t>
      </w:r>
      <w:r>
        <w:t xml:space="preserve"> a task has been shown to be effective in learning environments </w:t>
      </w:r>
      <w:r w:rsidR="00FF7D07">
        <w:t>(</w:t>
      </w:r>
      <w:proofErr w:type="spellStart"/>
      <w:r w:rsidR="00FF7D07">
        <w:t>Szafir</w:t>
      </w:r>
      <w:proofErr w:type="spellEnd"/>
      <w:r w:rsidR="00FF7D07">
        <w:t>, et al., 2012)</w:t>
      </w:r>
      <w:r w:rsidR="0004538C">
        <w:t>.</w:t>
      </w:r>
      <w:r w:rsidR="00FF7D07">
        <w:t xml:space="preserve"> </w:t>
      </w:r>
      <w:r>
        <w:t xml:space="preserve"> In addition, the NeuroSky MindWave has been shown to be effective at capturing and displaying the atte</w:t>
      </w:r>
      <w:r w:rsidR="00FF7D07">
        <w:t xml:space="preserve">ntion of a user unobtrusively (Crowley, 2010).  </w:t>
      </w:r>
      <w:r>
        <w:t>By completing a tutoring system that uses the MindWave</w:t>
      </w:r>
      <w:r w:rsidR="00FF7D07">
        <w:t>,</w:t>
      </w:r>
      <w:r>
        <w:t xml:space="preserve"> one can create a system that adapts to the student to enhance learning and increase academic performance.  </w:t>
      </w:r>
    </w:p>
    <w:p w:rsidR="00AE2702" w:rsidRDefault="00AE2702" w:rsidP="000E0E2A">
      <w:pPr>
        <w:pStyle w:val="Heading1"/>
      </w:pPr>
      <w:bookmarkStart w:id="27" w:name="_Toc349210906"/>
      <w:r>
        <w:br w:type="page"/>
      </w:r>
    </w:p>
    <w:p w:rsidR="008932EB" w:rsidRDefault="008932EB" w:rsidP="008932EB">
      <w:pPr>
        <w:pStyle w:val="Heading1"/>
      </w:pPr>
      <w:bookmarkStart w:id="28" w:name="_Toc384136711"/>
      <w:bookmarkEnd w:id="27"/>
      <w:r>
        <w:lastRenderedPageBreak/>
        <w:t>4.0 Software Requirement Specification</w:t>
      </w:r>
      <w:bookmarkEnd w:id="28"/>
      <w:r>
        <w:t xml:space="preserve"> </w:t>
      </w:r>
    </w:p>
    <w:p w:rsidR="008932EB" w:rsidRDefault="00A17C1B" w:rsidP="008932EB">
      <w:pPr>
        <w:pStyle w:val="Heading2"/>
      </w:pPr>
      <w:bookmarkStart w:id="29" w:name="_Toc384136712"/>
      <w:r>
        <w:t>4.</w:t>
      </w:r>
      <w:r w:rsidR="008932EB">
        <w:t>1 Function</w:t>
      </w:r>
      <w:r w:rsidR="009B5292">
        <w:t>al Requirements</w:t>
      </w:r>
      <w:bookmarkEnd w:id="29"/>
    </w:p>
    <w:p w:rsidR="009B5292" w:rsidRPr="009B5292" w:rsidRDefault="009B5292" w:rsidP="004C200B">
      <w:pPr>
        <w:ind w:firstLine="720"/>
        <w:rPr>
          <w:color w:val="000000"/>
        </w:rPr>
      </w:pPr>
      <w:r w:rsidRPr="0035624A">
        <w:rPr>
          <w:color w:val="000000"/>
        </w:rPr>
        <w:t>The Functional Requirements section of this document will outline the features required</w:t>
      </w:r>
      <w:r>
        <w:rPr>
          <w:color w:val="000000"/>
        </w:rPr>
        <w:t xml:space="preserve"> to accomplish the goals of creating a math tutoring system that uses the NeuroSky MindWave to capt</w:t>
      </w:r>
      <w:r w:rsidR="00E06753">
        <w:rPr>
          <w:color w:val="000000"/>
        </w:rPr>
        <w:t>ure, record and display EEG</w:t>
      </w:r>
      <w:r w:rsidR="008D56C2">
        <w:rPr>
          <w:color w:val="000000"/>
        </w:rPr>
        <w:t xml:space="preserve"> readings</w:t>
      </w:r>
      <w:r w:rsidR="00E06753">
        <w:rPr>
          <w:color w:val="000000"/>
        </w:rPr>
        <w:t xml:space="preserve">.  These requirements are only concerning the studio portion of this project.  Future work will include added functionality and research.  </w:t>
      </w:r>
      <w:r>
        <w:rPr>
          <w:color w:val="000000"/>
        </w:rPr>
        <w:t>In general, there will be two software c</w:t>
      </w:r>
      <w:r w:rsidR="008D56C2">
        <w:rPr>
          <w:color w:val="000000"/>
        </w:rPr>
        <w:t>omponents.  One will be the client</w:t>
      </w:r>
      <w:r>
        <w:rPr>
          <w:color w:val="000000"/>
        </w:rPr>
        <w:t xml:space="preserve"> or student component that provides math problems to solve and the EEG data for attention and relaxation.  The second component will be a tutor dashboard which displays the current student’s progress. </w:t>
      </w:r>
    </w:p>
    <w:p w:rsidR="008932EB" w:rsidRDefault="008932EB" w:rsidP="008932EB">
      <w:pPr>
        <w:pStyle w:val="Heading3"/>
      </w:pPr>
      <w:bookmarkStart w:id="30" w:name="_Toc384136713"/>
      <w:r>
        <w:t xml:space="preserve">4.1.1 </w:t>
      </w:r>
      <w:r w:rsidR="00E47A31">
        <w:t>Client</w:t>
      </w:r>
      <w:r w:rsidR="00E06753">
        <w:t>/Student</w:t>
      </w:r>
      <w:r w:rsidR="00297130">
        <w:t xml:space="preserve"> </w:t>
      </w:r>
      <w:r>
        <w:t>Functions</w:t>
      </w:r>
      <w:bookmarkEnd w:id="30"/>
    </w:p>
    <w:p w:rsidR="009B5292" w:rsidRDefault="009B5292" w:rsidP="009B5292">
      <w:r>
        <w:t>Essential</w:t>
      </w:r>
    </w:p>
    <w:p w:rsidR="003B4704" w:rsidRDefault="003B4704" w:rsidP="003B4704">
      <w:pPr>
        <w:ind w:left="720" w:hanging="720"/>
      </w:pPr>
      <w:r>
        <w:t xml:space="preserve">F-00 </w:t>
      </w:r>
      <w:r>
        <w:tab/>
        <w:t>Student will turn on MindWave and software sync will occur.</w:t>
      </w:r>
    </w:p>
    <w:p w:rsidR="00714FF7" w:rsidRDefault="00925DE8" w:rsidP="00714FF7">
      <w:pPr>
        <w:ind w:left="720" w:hanging="720"/>
      </w:pPr>
      <w:r>
        <w:t>F-0</w:t>
      </w:r>
      <w:r w:rsidR="003B4704">
        <w:t>1</w:t>
      </w:r>
      <w:r>
        <w:tab/>
      </w:r>
      <w:r w:rsidR="00D8583B">
        <w:t>Student</w:t>
      </w:r>
      <w:r w:rsidR="000A524D">
        <w:t xml:space="preserve"> will</w:t>
      </w:r>
      <w:r w:rsidR="00A2448B">
        <w:t xml:space="preserve"> start</w:t>
      </w:r>
      <w:r w:rsidR="003B4704">
        <w:t xml:space="preserve"> the software and</w:t>
      </w:r>
      <w:r w:rsidR="000A524D">
        <w:t xml:space="preserve"> l</w:t>
      </w:r>
      <w:r w:rsidR="00D60367">
        <w:t>og in</w:t>
      </w:r>
      <w:r w:rsidR="008D56C2">
        <w:t xml:space="preserve"> using his or her</w:t>
      </w:r>
      <w:r w:rsidR="00D8583B">
        <w:t xml:space="preserve"> Jacksonville State University (JSU)</w:t>
      </w:r>
      <w:r w:rsidR="003B4704">
        <w:t xml:space="preserve"> username</w:t>
      </w:r>
      <w:r w:rsidR="000A524D">
        <w:t>.</w:t>
      </w:r>
      <w:r w:rsidR="003B4704">
        <w:t xml:space="preserve"> (The first portion of their email address)</w:t>
      </w:r>
    </w:p>
    <w:p w:rsidR="00C86EC2" w:rsidRDefault="00C86EC2" w:rsidP="002C4056">
      <w:pPr>
        <w:ind w:left="720" w:hanging="720"/>
      </w:pPr>
      <w:r>
        <w:t>F-0</w:t>
      </w:r>
      <w:r w:rsidR="00810187">
        <w:t>2</w:t>
      </w:r>
      <w:r>
        <w:tab/>
        <w:t xml:space="preserve">Start screen </w:t>
      </w:r>
      <w:r w:rsidR="00D8583B">
        <w:t xml:space="preserve">of the client software </w:t>
      </w:r>
      <w:r w:rsidR="003B4704">
        <w:t xml:space="preserve">will display student’s </w:t>
      </w:r>
      <w:r w:rsidR="00D60367">
        <w:t>overall average for attention, time to answer</w:t>
      </w:r>
      <w:r w:rsidR="00506FEA">
        <w:t>,</w:t>
      </w:r>
      <w:r w:rsidR="00E47A31">
        <w:t xml:space="preserve"> </w:t>
      </w:r>
      <w:r w:rsidR="00D60367">
        <w:t>and percent correct.  There will also be a start button and log out button</w:t>
      </w:r>
    </w:p>
    <w:p w:rsidR="009B5292" w:rsidRDefault="00C86EC2" w:rsidP="002D4DE6">
      <w:pPr>
        <w:ind w:left="720" w:hanging="720"/>
        <w:jc w:val="both"/>
      </w:pPr>
      <w:r>
        <w:t>F-0</w:t>
      </w:r>
      <w:r w:rsidR="00810187">
        <w:t>3</w:t>
      </w:r>
      <w:r w:rsidR="009B5292">
        <w:tab/>
      </w:r>
      <w:r w:rsidR="000E3A87">
        <w:t>After</w:t>
      </w:r>
      <w:r w:rsidR="00314C86">
        <w:t xml:space="preserve"> the student</w:t>
      </w:r>
      <w:r w:rsidR="000E3A87">
        <w:t xml:space="preserve"> click</w:t>
      </w:r>
      <w:r w:rsidR="000A524D">
        <w:t>s</w:t>
      </w:r>
      <w:r w:rsidR="000E3A87">
        <w:t xml:space="preserve"> start</w:t>
      </w:r>
      <w:r w:rsidR="000A524D">
        <w:t xml:space="preserve"> button</w:t>
      </w:r>
      <w:r w:rsidR="000E3A87">
        <w:t xml:space="preserve"> m</w:t>
      </w:r>
      <w:r w:rsidR="00D530F5">
        <w:t>ath problems will load</w:t>
      </w:r>
      <w:r w:rsidR="00506FEA">
        <w:t xml:space="preserve"> from a test bank</w:t>
      </w:r>
      <w:r w:rsidR="000A524D">
        <w:t>.</w:t>
      </w:r>
    </w:p>
    <w:p w:rsidR="00925DE8" w:rsidRDefault="00925DE8" w:rsidP="002D4DE6">
      <w:pPr>
        <w:ind w:left="720" w:hanging="720"/>
        <w:jc w:val="both"/>
      </w:pPr>
      <w:r>
        <w:t>F-0</w:t>
      </w:r>
      <w:r w:rsidR="00810187">
        <w:t>4</w:t>
      </w:r>
      <w:r>
        <w:tab/>
      </w:r>
      <w:r w:rsidR="000A524D">
        <w:t>For e</w:t>
      </w:r>
      <w:r>
        <w:t>ach question, answer, attention data, and relaxation data will be recorded</w:t>
      </w:r>
      <w:r w:rsidR="000A524D">
        <w:t>.</w:t>
      </w:r>
    </w:p>
    <w:p w:rsidR="002C4056" w:rsidRDefault="002C4056" w:rsidP="002C4056">
      <w:pPr>
        <w:ind w:left="720" w:hanging="720"/>
      </w:pPr>
      <w:r>
        <w:t>F-0</w:t>
      </w:r>
      <w:r w:rsidR="00810187">
        <w:t>5</w:t>
      </w:r>
      <w:r>
        <w:tab/>
      </w:r>
      <w:r w:rsidR="00D8583B">
        <w:t>During quizzing the client i</w:t>
      </w:r>
      <w:r w:rsidR="00D530F5">
        <w:t xml:space="preserve">nterface </w:t>
      </w:r>
      <w:r w:rsidR="000A524D">
        <w:t>will display a math problem and</w:t>
      </w:r>
      <w:r w:rsidR="00506FEA">
        <w:t xml:space="preserve"> </w:t>
      </w:r>
      <w:r w:rsidR="000A524D">
        <w:t>client’s current attention data.</w:t>
      </w:r>
    </w:p>
    <w:p w:rsidR="002C4056" w:rsidRDefault="002C4056" w:rsidP="002C4056">
      <w:pPr>
        <w:ind w:left="720" w:hanging="720"/>
      </w:pPr>
      <w:r>
        <w:t>F-0</w:t>
      </w:r>
      <w:r w:rsidR="00810187">
        <w:t>6</w:t>
      </w:r>
      <w:r>
        <w:tab/>
        <w:t>After answering a question the</w:t>
      </w:r>
      <w:r w:rsidR="000A524D">
        <w:t xml:space="preserve"> client</w:t>
      </w:r>
      <w:r>
        <w:t xml:space="preserve"> </w:t>
      </w:r>
      <w:r w:rsidR="000A524D">
        <w:t>will receive an indication if he or she</w:t>
      </w:r>
      <w:r>
        <w:t xml:space="preserve"> answer</w:t>
      </w:r>
      <w:r w:rsidR="000A524D">
        <w:t>s a question correctly or incorrectly.</w:t>
      </w:r>
      <w:r w:rsidR="00314C86">
        <w:t xml:space="preserve">  If the answer was incorrect then the correct answer is shown</w:t>
      </w:r>
    </w:p>
    <w:p w:rsidR="00506FEA" w:rsidRDefault="00506FEA" w:rsidP="002C4056">
      <w:pPr>
        <w:ind w:left="720" w:hanging="720"/>
      </w:pPr>
      <w:r>
        <w:lastRenderedPageBreak/>
        <w:t>F-0</w:t>
      </w:r>
      <w:r w:rsidR="00810187">
        <w:t>7</w:t>
      </w:r>
      <w:r>
        <w:tab/>
        <w:t>Question</w:t>
      </w:r>
      <w:r w:rsidR="000A524D">
        <w:t>s</w:t>
      </w:r>
      <w:r>
        <w:t xml:space="preserve"> will continue to load until pr</w:t>
      </w:r>
      <w:r w:rsidR="000A524D">
        <w:t>eset amount of math problems is</w:t>
      </w:r>
      <w:r>
        <w:t xml:space="preserve"> reached</w:t>
      </w:r>
      <w:r w:rsidR="000A524D">
        <w:t>.</w:t>
      </w:r>
    </w:p>
    <w:p w:rsidR="002C4056" w:rsidRDefault="002C4056" w:rsidP="002C4056">
      <w:pPr>
        <w:ind w:left="720" w:hanging="720"/>
      </w:pPr>
      <w:r>
        <w:t>F-0</w:t>
      </w:r>
      <w:r w:rsidR="00810187">
        <w:t>8</w:t>
      </w:r>
      <w:r w:rsidR="00314C86">
        <w:tab/>
        <w:t>After completing twenty questions the start screen will load with updated metrics</w:t>
      </w:r>
      <w:r w:rsidR="000A524D">
        <w:t>.</w:t>
      </w:r>
    </w:p>
    <w:p w:rsidR="00506FEA" w:rsidRDefault="00C86EC2" w:rsidP="002C4056">
      <w:pPr>
        <w:ind w:left="720" w:hanging="720"/>
      </w:pPr>
      <w:r>
        <w:t>F-0</w:t>
      </w:r>
      <w:r w:rsidR="00810187">
        <w:t>9</w:t>
      </w:r>
      <w:r>
        <w:tab/>
      </w:r>
      <w:r w:rsidR="00D8583B">
        <w:t>Student</w:t>
      </w:r>
      <w:r w:rsidR="008D56C2">
        <w:t>’</w:t>
      </w:r>
      <w:r w:rsidR="00D8583B">
        <w:t>s</w:t>
      </w:r>
      <w:r w:rsidR="00506FEA">
        <w:t xml:space="preserve"> </w:t>
      </w:r>
      <w:r w:rsidR="008D56C2">
        <w:t>number of correct answers, time to answer, and attention levels</w:t>
      </w:r>
      <w:r w:rsidR="00506FEA">
        <w:t xml:space="preserve"> will be recorded</w:t>
      </w:r>
      <w:r w:rsidR="000A524D">
        <w:t>.</w:t>
      </w:r>
    </w:p>
    <w:p w:rsidR="00925DE8" w:rsidRPr="00314C86" w:rsidRDefault="00314C86" w:rsidP="002C4056">
      <w:pPr>
        <w:ind w:left="720" w:hanging="720"/>
      </w:pPr>
      <w:r>
        <w:t>Future</w:t>
      </w:r>
    </w:p>
    <w:p w:rsidR="00925DE8" w:rsidRDefault="00810187" w:rsidP="002C4056">
      <w:pPr>
        <w:ind w:left="720" w:hanging="720"/>
      </w:pPr>
      <w:r w:rsidRPr="00314C86">
        <w:t>F-11</w:t>
      </w:r>
      <w:r w:rsidR="00925DE8" w:rsidRPr="00314C86">
        <w:tab/>
      </w:r>
      <w:r w:rsidR="00D8583B" w:rsidRPr="00314C86">
        <w:t>Students</w:t>
      </w:r>
      <w:r w:rsidR="00925DE8" w:rsidRPr="00314C86">
        <w:t xml:space="preserve"> will be able to view their historical data</w:t>
      </w:r>
      <w:r w:rsidR="000A524D" w:rsidRPr="00314C86">
        <w:t>.</w:t>
      </w:r>
    </w:p>
    <w:p w:rsidR="000E3A87" w:rsidRDefault="000E3A87" w:rsidP="000E3A87">
      <w:pPr>
        <w:pStyle w:val="Heading3"/>
      </w:pPr>
      <w:bookmarkStart w:id="31" w:name="_Toc384136714"/>
      <w:r>
        <w:t xml:space="preserve">4.1.2 </w:t>
      </w:r>
      <w:r w:rsidR="00D8583B">
        <w:t>Tutor/</w:t>
      </w:r>
      <w:r w:rsidR="000A524D">
        <w:t>Server</w:t>
      </w:r>
      <w:r>
        <w:t xml:space="preserve"> Functions</w:t>
      </w:r>
      <w:bookmarkEnd w:id="31"/>
    </w:p>
    <w:p w:rsidR="00925DE8" w:rsidRPr="00925DE8" w:rsidRDefault="00925DE8" w:rsidP="00925DE8">
      <w:r>
        <w:t>Essential</w:t>
      </w:r>
    </w:p>
    <w:p w:rsidR="000E3A87" w:rsidRDefault="00810187" w:rsidP="000E3A87">
      <w:r>
        <w:t>F-12</w:t>
      </w:r>
      <w:r w:rsidR="000E3A87">
        <w:tab/>
      </w:r>
      <w:r w:rsidR="00D8583B">
        <w:t>Tutor/</w:t>
      </w:r>
      <w:r w:rsidR="000A524D">
        <w:t>Server s</w:t>
      </w:r>
      <w:r w:rsidR="000E3A87">
        <w:t>tart</w:t>
      </w:r>
      <w:r w:rsidR="000A524D">
        <w:t xml:space="preserve"> screen will display connected client</w:t>
      </w:r>
      <w:r w:rsidR="000E3A87">
        <w:t>s and their current rank</w:t>
      </w:r>
      <w:r w:rsidR="000B235D">
        <w:t>.</w:t>
      </w:r>
    </w:p>
    <w:p w:rsidR="0004179D" w:rsidRDefault="00810187" w:rsidP="000E3A87">
      <w:r>
        <w:t>F-13</w:t>
      </w:r>
      <w:r w:rsidR="0004179D">
        <w:tab/>
        <w:t xml:space="preserve">As </w:t>
      </w:r>
      <w:r w:rsidR="000A524D">
        <w:t>client</w:t>
      </w:r>
      <w:r w:rsidR="00D8583B">
        <w:t>/student</w:t>
      </w:r>
      <w:r w:rsidR="0004179D">
        <w:t xml:space="preserve"> log in to system they will be authenticated</w:t>
      </w:r>
      <w:r w:rsidR="000B235D">
        <w:t>.</w:t>
      </w:r>
    </w:p>
    <w:p w:rsidR="000E3A87" w:rsidRDefault="00810187" w:rsidP="00BB3130">
      <w:pPr>
        <w:ind w:left="720" w:hanging="720"/>
      </w:pPr>
      <w:r>
        <w:t>F-14</w:t>
      </w:r>
      <w:r w:rsidR="000E3A87">
        <w:tab/>
        <w:t xml:space="preserve">As </w:t>
      </w:r>
      <w:r w:rsidR="00D8583B">
        <w:t>student</w:t>
      </w:r>
      <w:r w:rsidR="000A524D">
        <w:t>s</w:t>
      </w:r>
      <w:r w:rsidR="000B235D">
        <w:t xml:space="preserve"> answer question sets</w:t>
      </w:r>
      <w:r w:rsidR="00314C86">
        <w:t xml:space="preserve"> (five questions)</w:t>
      </w:r>
      <w:r w:rsidR="000B235D">
        <w:t xml:space="preserve"> his or her</w:t>
      </w:r>
      <w:r w:rsidR="000E3A87">
        <w:t xml:space="preserve"> </w:t>
      </w:r>
      <w:r w:rsidR="007F158C">
        <w:t>data will be displayed</w:t>
      </w:r>
      <w:r w:rsidR="00314C86">
        <w:t xml:space="preserve"> (e.g. EEG and number </w:t>
      </w:r>
      <w:r w:rsidR="00ED4E7A">
        <w:t>correct</w:t>
      </w:r>
      <w:r w:rsidR="00AE2735">
        <w:t>) on the tutor screen</w:t>
      </w:r>
      <w:r w:rsidR="000B235D">
        <w:t>.</w:t>
      </w:r>
    </w:p>
    <w:p w:rsidR="00925DE8" w:rsidRDefault="00925DE8" w:rsidP="000E3A87">
      <w:r>
        <w:t>Expected</w:t>
      </w:r>
    </w:p>
    <w:p w:rsidR="00925DE8" w:rsidRPr="000E3A87" w:rsidRDefault="00B62B3F" w:rsidP="00BB3130">
      <w:pPr>
        <w:ind w:left="720" w:hanging="720"/>
      </w:pPr>
      <w:r>
        <w:t>F-17</w:t>
      </w:r>
      <w:r w:rsidR="000A524D">
        <w:tab/>
        <w:t>Server users</w:t>
      </w:r>
      <w:r w:rsidR="00925DE8">
        <w:t xml:space="preserve"> </w:t>
      </w:r>
      <w:r w:rsidR="000B235D">
        <w:t xml:space="preserve">with appropriate access privileges </w:t>
      </w:r>
      <w:r w:rsidR="00925DE8">
        <w:t xml:space="preserve">will be able to view historical data for </w:t>
      </w:r>
      <w:r w:rsidR="00250923">
        <w:t>selected students</w:t>
      </w:r>
      <w:r w:rsidR="000B235D">
        <w:t>.</w:t>
      </w:r>
    </w:p>
    <w:p w:rsidR="00247589" w:rsidRDefault="00247589" w:rsidP="000E3A87">
      <w:pPr>
        <w:pStyle w:val="Heading2"/>
        <w:sectPr w:rsidR="00247589">
          <w:pgSz w:w="12240" w:h="15840"/>
          <w:pgMar w:top="1440" w:right="1440" w:bottom="1440" w:left="1440" w:header="720" w:footer="720" w:gutter="0"/>
          <w:cols w:space="720"/>
          <w:docGrid w:linePitch="360"/>
        </w:sectPr>
      </w:pPr>
    </w:p>
    <w:p w:rsidR="00432115" w:rsidRDefault="000E3A87" w:rsidP="000E3A87">
      <w:pPr>
        <w:pStyle w:val="Heading2"/>
      </w:pPr>
      <w:bookmarkStart w:id="32" w:name="_Toc384136715"/>
      <w:r>
        <w:lastRenderedPageBreak/>
        <w:t>4.2 Use Case</w:t>
      </w:r>
      <w:r w:rsidR="00432115">
        <w:t xml:space="preserve"> Diagram</w:t>
      </w:r>
      <w:bookmarkEnd w:id="32"/>
      <w:ins w:id="33" w:author="Linda" w:date="2014-04-02T12:24:00Z">
        <w:r w:rsidR="0004538C">
          <w:t xml:space="preserve">  </w:t>
        </w:r>
      </w:ins>
    </w:p>
    <w:p w:rsidR="00247589" w:rsidRPr="00247589" w:rsidRDefault="00FA5286" w:rsidP="00247589">
      <w:r>
        <w:object w:dxaOrig="9215" w:dyaOrig="6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18.75pt" o:ole="">
            <v:imagedata r:id="rId9" o:title=""/>
          </v:shape>
          <o:OLEObject Type="Embed" ProgID="Visio.Drawing.11" ShapeID="_x0000_i1025" DrawAspect="Content" ObjectID="_1547276068" r:id="rId10"/>
        </w:object>
      </w:r>
    </w:p>
    <w:p w:rsidR="00295888" w:rsidRPr="00295888" w:rsidRDefault="00295888" w:rsidP="00295888"/>
    <w:p w:rsidR="00247589" w:rsidRDefault="00247589">
      <w:pPr>
        <w:spacing w:line="240" w:lineRule="auto"/>
        <w:rPr>
          <w:rFonts w:asciiTheme="majorHAnsi" w:eastAsiaTheme="majorEastAsia" w:hAnsiTheme="majorHAnsi" w:cstheme="majorBidi"/>
          <w:b/>
          <w:bCs/>
          <w:color w:val="4F81BD" w:themeColor="accent1"/>
        </w:rPr>
        <w:sectPr w:rsidR="00247589" w:rsidSect="00247589">
          <w:pgSz w:w="12240" w:h="15840"/>
          <w:pgMar w:top="1440" w:right="1440" w:bottom="1440" w:left="1440" w:header="720" w:footer="720" w:gutter="0"/>
          <w:cols w:space="720"/>
          <w:docGrid w:linePitch="360"/>
        </w:sectPr>
      </w:pPr>
    </w:p>
    <w:p w:rsidR="00432115" w:rsidRDefault="00432115">
      <w:pPr>
        <w:spacing w:line="240" w:lineRule="auto"/>
        <w:rPr>
          <w:rFonts w:asciiTheme="majorHAnsi" w:eastAsiaTheme="majorEastAsia" w:hAnsiTheme="majorHAnsi" w:cstheme="majorBidi"/>
          <w:b/>
          <w:bCs/>
          <w:color w:val="4F81BD" w:themeColor="accent1"/>
        </w:rPr>
      </w:pPr>
    </w:p>
    <w:p w:rsidR="00432115" w:rsidRDefault="00432115" w:rsidP="00432115">
      <w:pPr>
        <w:pStyle w:val="Heading2"/>
      </w:pPr>
      <w:bookmarkStart w:id="34" w:name="_Toc384136716"/>
      <w:r>
        <w:t>4.3 Use Cases</w:t>
      </w:r>
      <w:bookmarkEnd w:id="34"/>
    </w:p>
    <w:p w:rsidR="00A43952" w:rsidRPr="00A43952" w:rsidRDefault="00432115" w:rsidP="00432115">
      <w:pPr>
        <w:pStyle w:val="Heading3"/>
      </w:pPr>
      <w:bookmarkStart w:id="35" w:name="_Toc384136717"/>
      <w:r>
        <w:t>4.3</w:t>
      </w:r>
      <w:r w:rsidR="00810187">
        <w:t>.1</w:t>
      </w:r>
      <w:r w:rsidR="00A43952">
        <w:t xml:space="preserve"> Student</w:t>
      </w:r>
      <w:r w:rsidR="00990A5B">
        <w:t>/Client</w:t>
      </w:r>
      <w:r w:rsidR="00A43952">
        <w:t xml:space="preserve"> Use Cases</w:t>
      </w:r>
      <w:bookmarkEnd w:id="35"/>
    </w:p>
    <w:p w:rsidR="00F233B3" w:rsidRPr="00F233B3" w:rsidRDefault="00810187" w:rsidP="00810187">
      <w:pPr>
        <w:spacing w:line="240" w:lineRule="auto"/>
      </w:pPr>
      <w:r>
        <w:t xml:space="preserve">ID: 1 </w:t>
      </w:r>
      <w:r w:rsidR="00AE6B74">
        <w:t>Authorize Student</w:t>
      </w:r>
      <w:r w:rsidR="0004538C">
        <w:t>/Student Login</w:t>
      </w:r>
    </w:p>
    <w:tbl>
      <w:tblPr>
        <w:tblStyle w:val="TableGrid"/>
        <w:tblW w:w="0" w:type="auto"/>
        <w:tblLook w:val="04A0" w:firstRow="1" w:lastRow="0" w:firstColumn="1" w:lastColumn="0" w:noHBand="0" w:noVBand="1"/>
      </w:tblPr>
      <w:tblGrid>
        <w:gridCol w:w="4788"/>
        <w:gridCol w:w="1596"/>
        <w:gridCol w:w="3192"/>
      </w:tblGrid>
      <w:tr w:rsidR="00F233B3" w:rsidRPr="00B112B4" w:rsidTr="00543AD8">
        <w:tc>
          <w:tcPr>
            <w:tcW w:w="4788" w:type="dxa"/>
            <w:shd w:val="clear" w:color="auto" w:fill="548DD4" w:themeFill="text2" w:themeFillTint="99"/>
          </w:tcPr>
          <w:p w:rsidR="00F233B3" w:rsidRPr="00E53BC3" w:rsidRDefault="00F233B3" w:rsidP="00F233B3">
            <w:pPr>
              <w:spacing w:before="20" w:after="20" w:line="240" w:lineRule="auto"/>
            </w:pPr>
            <w:r w:rsidRPr="00E53BC3">
              <w:rPr>
                <w:color w:val="FFFFFF" w:themeColor="background1"/>
              </w:rPr>
              <w:t xml:space="preserve">Use-Case Name:  </w:t>
            </w:r>
            <w:r w:rsidR="00AE6B74">
              <w:rPr>
                <w:sz w:val="20"/>
                <w:szCs w:val="20"/>
              </w:rPr>
              <w:t>Authorize Student</w:t>
            </w:r>
            <w:r w:rsidR="0004538C">
              <w:rPr>
                <w:sz w:val="20"/>
                <w:szCs w:val="20"/>
              </w:rPr>
              <w:t>/Student Login</w:t>
            </w:r>
          </w:p>
        </w:tc>
        <w:tc>
          <w:tcPr>
            <w:tcW w:w="1596" w:type="dxa"/>
            <w:shd w:val="clear" w:color="auto" w:fill="548DD4" w:themeFill="text2" w:themeFillTint="99"/>
          </w:tcPr>
          <w:p w:rsidR="00F233B3" w:rsidRPr="00B112B4" w:rsidRDefault="00F233B3" w:rsidP="00F233B3">
            <w:pPr>
              <w:spacing w:before="20" w:after="20" w:line="240" w:lineRule="auto"/>
              <w:rPr>
                <w:color w:val="000000" w:themeColor="text1"/>
              </w:rPr>
            </w:pPr>
            <w:r w:rsidRPr="00B112B4">
              <w:rPr>
                <w:color w:val="FFFFFF" w:themeColor="background1"/>
              </w:rPr>
              <w:t>ID:</w:t>
            </w:r>
            <w:r>
              <w:rPr>
                <w:color w:val="FFFFFF" w:themeColor="background1"/>
              </w:rPr>
              <w:t xml:space="preserve">  </w:t>
            </w:r>
            <w:r w:rsidR="00AE6B74">
              <w:rPr>
                <w:color w:val="000000" w:themeColor="text1"/>
                <w:sz w:val="20"/>
                <w:szCs w:val="20"/>
              </w:rPr>
              <w:t>1</w:t>
            </w:r>
          </w:p>
        </w:tc>
        <w:tc>
          <w:tcPr>
            <w:tcW w:w="3192" w:type="dxa"/>
            <w:shd w:val="clear" w:color="auto" w:fill="548DD4" w:themeFill="text2" w:themeFillTint="99"/>
          </w:tcPr>
          <w:p w:rsidR="00F233B3" w:rsidRPr="00B112B4" w:rsidRDefault="00F233B3" w:rsidP="00F233B3">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F233B3" w:rsidRPr="00B112B4" w:rsidTr="00543AD8">
        <w:tc>
          <w:tcPr>
            <w:tcW w:w="4788" w:type="dxa"/>
            <w:shd w:val="clear" w:color="auto" w:fill="548DD4" w:themeFill="text2" w:themeFillTint="99"/>
          </w:tcPr>
          <w:p w:rsidR="00F233B3" w:rsidRPr="00E53BC3" w:rsidRDefault="00F233B3" w:rsidP="00AE6B74">
            <w:pPr>
              <w:spacing w:before="20" w:after="20" w:line="240" w:lineRule="auto"/>
              <w:rPr>
                <w:color w:val="000000" w:themeColor="text1"/>
              </w:rPr>
            </w:pPr>
            <w:r w:rsidRPr="00E53BC3">
              <w:rPr>
                <w:color w:val="FFFFFF" w:themeColor="background1"/>
              </w:rPr>
              <w:t xml:space="preserve">Primary Actor:  </w:t>
            </w:r>
            <w:r w:rsidR="00AE6B74">
              <w:rPr>
                <w:color w:val="000000" w:themeColor="text1"/>
                <w:sz w:val="20"/>
                <w:szCs w:val="20"/>
              </w:rPr>
              <w:t>Student</w:t>
            </w:r>
          </w:p>
        </w:tc>
        <w:tc>
          <w:tcPr>
            <w:tcW w:w="4788" w:type="dxa"/>
            <w:gridSpan w:val="2"/>
            <w:shd w:val="clear" w:color="auto" w:fill="548DD4" w:themeFill="text2" w:themeFillTint="99"/>
          </w:tcPr>
          <w:p w:rsidR="00F233B3" w:rsidRPr="00B112B4" w:rsidRDefault="00F233B3" w:rsidP="00F233B3">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0062347D">
              <w:rPr>
                <w:color w:val="000000" w:themeColor="text1"/>
                <w:sz w:val="20"/>
                <w:szCs w:val="20"/>
              </w:rPr>
              <w:t>Detail</w:t>
            </w:r>
            <w:r w:rsidRPr="00B112B4">
              <w:rPr>
                <w:color w:val="000000" w:themeColor="text1"/>
                <w:sz w:val="20"/>
                <w:szCs w:val="20"/>
              </w:rPr>
              <w:t>, essential</w:t>
            </w:r>
          </w:p>
        </w:tc>
      </w:tr>
      <w:tr w:rsidR="00F233B3" w:rsidRPr="00E53BC3" w:rsidTr="00543AD8">
        <w:tc>
          <w:tcPr>
            <w:tcW w:w="9576" w:type="dxa"/>
            <w:gridSpan w:val="3"/>
            <w:shd w:val="clear" w:color="auto" w:fill="548DD4" w:themeFill="text2" w:themeFillTint="99"/>
          </w:tcPr>
          <w:p w:rsidR="00F233B3" w:rsidRPr="00E53BC3" w:rsidRDefault="00F233B3" w:rsidP="00F233B3">
            <w:pPr>
              <w:spacing w:before="20" w:after="20" w:line="240" w:lineRule="auto"/>
              <w:rPr>
                <w:color w:val="FFFFFF" w:themeColor="background1"/>
              </w:rPr>
            </w:pPr>
            <w:r w:rsidRPr="00E53BC3">
              <w:rPr>
                <w:color w:val="FFFFFF" w:themeColor="background1"/>
              </w:rPr>
              <w:t xml:space="preserve">Stakeholders and Interests:  </w:t>
            </w:r>
          </w:p>
          <w:p w:rsidR="00F233B3" w:rsidRDefault="00AE6B74" w:rsidP="00D346E3">
            <w:pPr>
              <w:spacing w:before="20" w:after="20" w:line="240" w:lineRule="auto"/>
              <w:rPr>
                <w:color w:val="000000" w:themeColor="text1"/>
                <w:sz w:val="20"/>
                <w:szCs w:val="20"/>
              </w:rPr>
            </w:pPr>
            <w:r>
              <w:rPr>
                <w:color w:val="000000" w:themeColor="text1"/>
                <w:sz w:val="20"/>
                <w:szCs w:val="20"/>
              </w:rPr>
              <w:t>Student</w:t>
            </w:r>
            <w:r w:rsidR="00F233B3" w:rsidRPr="00E53BC3">
              <w:rPr>
                <w:color w:val="000000" w:themeColor="text1"/>
                <w:sz w:val="20"/>
                <w:szCs w:val="20"/>
              </w:rPr>
              <w:t xml:space="preserve"> – </w:t>
            </w:r>
            <w:r w:rsidR="00D346E3">
              <w:rPr>
                <w:color w:val="000000" w:themeColor="text1"/>
                <w:sz w:val="20"/>
                <w:szCs w:val="20"/>
              </w:rPr>
              <w:t>wants to start software to begin tutoring session and  improve mathematics skill</w:t>
            </w:r>
          </w:p>
          <w:p w:rsidR="00D346E3" w:rsidRDefault="00D346E3" w:rsidP="00D346E3">
            <w:pPr>
              <w:spacing w:before="20" w:after="20" w:line="240" w:lineRule="auto"/>
              <w:rPr>
                <w:color w:val="000000" w:themeColor="text1"/>
                <w:sz w:val="20"/>
                <w:szCs w:val="20"/>
              </w:rPr>
            </w:pPr>
            <w:r>
              <w:rPr>
                <w:color w:val="000000" w:themeColor="text1"/>
                <w:sz w:val="20"/>
                <w:szCs w:val="20"/>
              </w:rPr>
              <w:t>Tutor – wants to see that student is connected to the server and MindWave if applicable</w:t>
            </w:r>
          </w:p>
          <w:p w:rsidR="00D346E3" w:rsidRPr="00AE6B74" w:rsidRDefault="00D346E3" w:rsidP="00D346E3">
            <w:pPr>
              <w:spacing w:before="20" w:after="20" w:line="240" w:lineRule="auto"/>
              <w:rPr>
                <w:color w:val="000000" w:themeColor="text1"/>
                <w:sz w:val="20"/>
                <w:szCs w:val="20"/>
              </w:rPr>
            </w:pPr>
            <w:r>
              <w:rPr>
                <w:color w:val="000000" w:themeColor="text1"/>
                <w:sz w:val="20"/>
                <w:szCs w:val="20"/>
              </w:rPr>
              <w:t>Professor – wants student to do better in class</w:t>
            </w:r>
          </w:p>
        </w:tc>
      </w:tr>
      <w:tr w:rsidR="00F233B3" w:rsidRPr="00E53BC3" w:rsidTr="00543AD8">
        <w:tc>
          <w:tcPr>
            <w:tcW w:w="9576" w:type="dxa"/>
            <w:gridSpan w:val="3"/>
            <w:shd w:val="clear" w:color="auto" w:fill="548DD4" w:themeFill="text2" w:themeFillTint="99"/>
          </w:tcPr>
          <w:p w:rsidR="00F233B3" w:rsidRPr="00E53BC3" w:rsidRDefault="00F233B3" w:rsidP="00AE6B74">
            <w:pPr>
              <w:spacing w:before="20" w:after="20" w:line="240" w:lineRule="auto"/>
              <w:rPr>
                <w:color w:val="FFFFFF" w:themeColor="background1"/>
              </w:rPr>
            </w:pPr>
            <w:r w:rsidRPr="00E53BC3">
              <w:rPr>
                <w:color w:val="FFFFFF" w:themeColor="background1"/>
              </w:rPr>
              <w:t xml:space="preserve">Brief Descriptions:  </w:t>
            </w:r>
            <w:r w:rsidR="00AE6B74">
              <w:rPr>
                <w:color w:val="000000" w:themeColor="text1"/>
                <w:sz w:val="20"/>
                <w:szCs w:val="20"/>
              </w:rPr>
              <w:t>Student starts software and validates account with server</w:t>
            </w:r>
          </w:p>
        </w:tc>
      </w:tr>
      <w:tr w:rsidR="00F233B3" w:rsidRPr="00E53BC3" w:rsidTr="00543AD8">
        <w:tc>
          <w:tcPr>
            <w:tcW w:w="9576" w:type="dxa"/>
            <w:gridSpan w:val="3"/>
            <w:shd w:val="clear" w:color="auto" w:fill="548DD4" w:themeFill="text2" w:themeFillTint="99"/>
          </w:tcPr>
          <w:p w:rsidR="00AF4B78" w:rsidRDefault="00AF4B78" w:rsidP="00F233B3">
            <w:pPr>
              <w:spacing w:before="20" w:after="20" w:line="240" w:lineRule="auto"/>
              <w:rPr>
                <w:color w:val="FFFFFF" w:themeColor="background1"/>
              </w:rPr>
            </w:pPr>
            <w:r>
              <w:rPr>
                <w:color w:val="FFFFFF" w:themeColor="background1"/>
              </w:rPr>
              <w:t xml:space="preserve">Precondition:  </w:t>
            </w:r>
            <w:r w:rsidRPr="00AF4B78">
              <w:rPr>
                <w:color w:val="000000" w:themeColor="text1"/>
                <w:sz w:val="20"/>
                <w:szCs w:val="20"/>
              </w:rPr>
              <w:t>Student already registered</w:t>
            </w:r>
            <w:r>
              <w:rPr>
                <w:color w:val="FFFFFF" w:themeColor="background1"/>
              </w:rPr>
              <w:t xml:space="preserve"> </w:t>
            </w:r>
          </w:p>
          <w:p w:rsidR="00F233B3" w:rsidRPr="00AF4B78" w:rsidRDefault="00F233B3" w:rsidP="00F233B3">
            <w:pPr>
              <w:spacing w:before="20" w:after="20" w:line="240" w:lineRule="auto"/>
              <w:rPr>
                <w:color w:val="000000" w:themeColor="text1"/>
                <w:sz w:val="20"/>
                <w:szCs w:val="20"/>
              </w:rPr>
            </w:pPr>
            <w:r w:rsidRPr="00E53BC3">
              <w:rPr>
                <w:color w:val="FFFFFF" w:themeColor="background1"/>
              </w:rPr>
              <w:t xml:space="preserve">Trigger:  </w:t>
            </w:r>
            <w:r w:rsidR="00AE6B74">
              <w:rPr>
                <w:color w:val="000000" w:themeColor="text1"/>
                <w:sz w:val="20"/>
                <w:szCs w:val="20"/>
              </w:rPr>
              <w:t>Opening program</w:t>
            </w:r>
          </w:p>
          <w:p w:rsidR="00F233B3" w:rsidRPr="00E53BC3" w:rsidRDefault="00F233B3" w:rsidP="00F233B3">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F233B3" w:rsidRPr="00E53BC3" w:rsidTr="00543AD8">
        <w:tc>
          <w:tcPr>
            <w:tcW w:w="9576" w:type="dxa"/>
            <w:gridSpan w:val="3"/>
            <w:shd w:val="clear" w:color="auto" w:fill="548DD4" w:themeFill="text2" w:themeFillTint="99"/>
          </w:tcPr>
          <w:p w:rsidR="00F233B3" w:rsidRPr="00E53BC3" w:rsidRDefault="00F233B3" w:rsidP="00F233B3">
            <w:pPr>
              <w:spacing w:before="20" w:after="20" w:line="240" w:lineRule="auto"/>
              <w:ind w:left="720" w:hanging="720"/>
              <w:rPr>
                <w:color w:val="FFFFFF" w:themeColor="background1"/>
              </w:rPr>
            </w:pPr>
            <w:r w:rsidRPr="00E53BC3">
              <w:rPr>
                <w:color w:val="FFFFFF" w:themeColor="background1"/>
              </w:rPr>
              <w:t>Relationships:</w:t>
            </w:r>
          </w:p>
          <w:p w:rsidR="000C06BF" w:rsidRDefault="00F233B3" w:rsidP="00F233B3">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p>
          <w:p w:rsidR="00F233B3" w:rsidRPr="00E53BC3" w:rsidRDefault="00F233B3" w:rsidP="00F233B3">
            <w:pPr>
              <w:spacing w:before="20" w:after="20" w:line="240" w:lineRule="auto"/>
              <w:ind w:left="720" w:hanging="720"/>
              <w:rPr>
                <w:color w:val="000000" w:themeColor="text1"/>
                <w:sz w:val="20"/>
                <w:szCs w:val="20"/>
              </w:rPr>
            </w:pPr>
            <w:r w:rsidRPr="00E53BC3">
              <w:rPr>
                <w:color w:val="FFFFFF" w:themeColor="background1"/>
              </w:rPr>
              <w:t xml:space="preserve">     Include:</w:t>
            </w:r>
            <w:r w:rsidR="000C06BF">
              <w:rPr>
                <w:color w:val="000000" w:themeColor="text1"/>
                <w:sz w:val="20"/>
                <w:szCs w:val="20"/>
              </w:rPr>
              <w:t xml:space="preserve">              </w:t>
            </w:r>
            <w:r w:rsidR="00890420">
              <w:rPr>
                <w:color w:val="000000" w:themeColor="text1"/>
                <w:sz w:val="20"/>
                <w:szCs w:val="20"/>
              </w:rPr>
              <w:t>Operation with MindWave</w:t>
            </w:r>
          </w:p>
          <w:p w:rsidR="00011798" w:rsidRDefault="00F233B3" w:rsidP="00011798">
            <w:pPr>
              <w:spacing w:before="20" w:after="20" w:line="240" w:lineRule="auto"/>
              <w:ind w:left="720" w:hanging="720"/>
              <w:rPr>
                <w:color w:val="000000" w:themeColor="text1"/>
                <w:sz w:val="20"/>
                <w:szCs w:val="20"/>
              </w:rPr>
            </w:pPr>
            <w:r w:rsidRPr="00E53BC3">
              <w:rPr>
                <w:color w:val="FFFFFF" w:themeColor="background1"/>
              </w:rPr>
              <w:t xml:space="preserve">     Extend:</w:t>
            </w:r>
            <w:r w:rsidR="000C06BF">
              <w:rPr>
                <w:color w:val="000000" w:themeColor="text1"/>
                <w:sz w:val="20"/>
                <w:szCs w:val="20"/>
              </w:rPr>
              <w:t xml:space="preserve">              </w:t>
            </w:r>
            <w:r w:rsidR="00890420">
              <w:rPr>
                <w:color w:val="000000" w:themeColor="text1"/>
                <w:sz w:val="20"/>
                <w:szCs w:val="20"/>
              </w:rPr>
              <w:t>Operation without MindWave</w:t>
            </w:r>
            <w:r w:rsidR="000C06BF">
              <w:rPr>
                <w:color w:val="000000" w:themeColor="text1"/>
                <w:sz w:val="20"/>
                <w:szCs w:val="20"/>
              </w:rPr>
              <w:t xml:space="preserve"> </w:t>
            </w:r>
          </w:p>
          <w:p w:rsidR="00F233B3" w:rsidRPr="00E53BC3" w:rsidRDefault="00F233B3" w:rsidP="00011798">
            <w:pPr>
              <w:spacing w:before="20" w:after="20" w:line="240" w:lineRule="auto"/>
              <w:ind w:left="720" w:hanging="720"/>
              <w:rPr>
                <w:color w:val="FFFFFF" w:themeColor="background1"/>
              </w:rPr>
            </w:pPr>
            <w:r w:rsidRPr="00E53BC3">
              <w:rPr>
                <w:color w:val="FFFFFF" w:themeColor="background1"/>
              </w:rPr>
              <w:t xml:space="preserve">     Generalization:</w:t>
            </w:r>
          </w:p>
        </w:tc>
      </w:tr>
      <w:tr w:rsidR="00F233B3" w:rsidRPr="00E53BC3" w:rsidTr="00543AD8">
        <w:tc>
          <w:tcPr>
            <w:tcW w:w="9576" w:type="dxa"/>
            <w:gridSpan w:val="3"/>
            <w:shd w:val="clear" w:color="auto" w:fill="548DD4" w:themeFill="text2" w:themeFillTint="99"/>
          </w:tcPr>
          <w:p w:rsidR="00F233B3" w:rsidRPr="00E53BC3" w:rsidRDefault="00F233B3" w:rsidP="00F233B3">
            <w:pPr>
              <w:spacing w:before="20" w:after="20" w:line="240" w:lineRule="auto"/>
              <w:rPr>
                <w:color w:val="FFFFFF" w:themeColor="background1"/>
              </w:rPr>
            </w:pPr>
            <w:r w:rsidRPr="00E53BC3">
              <w:rPr>
                <w:color w:val="FFFFFF" w:themeColor="background1"/>
              </w:rPr>
              <w:t>Normal Flow of Events:</w:t>
            </w:r>
          </w:p>
          <w:p w:rsidR="00F233B3" w:rsidRDefault="00A43952" w:rsidP="00985905">
            <w:pPr>
              <w:pStyle w:val="ListParagraph"/>
              <w:numPr>
                <w:ilvl w:val="0"/>
                <w:numId w:val="5"/>
              </w:numPr>
              <w:spacing w:line="240" w:lineRule="auto"/>
              <w:rPr>
                <w:sz w:val="20"/>
                <w:szCs w:val="20"/>
              </w:rPr>
            </w:pPr>
            <w:r>
              <w:rPr>
                <w:sz w:val="20"/>
                <w:szCs w:val="20"/>
              </w:rPr>
              <w:t>Student starts software</w:t>
            </w:r>
          </w:p>
          <w:p w:rsidR="00314C86" w:rsidRPr="00314C86" w:rsidRDefault="00314C86" w:rsidP="00985905">
            <w:pPr>
              <w:pStyle w:val="ListParagraph"/>
              <w:numPr>
                <w:ilvl w:val="0"/>
                <w:numId w:val="5"/>
              </w:numPr>
              <w:spacing w:line="240" w:lineRule="auto"/>
              <w:rPr>
                <w:sz w:val="20"/>
                <w:szCs w:val="20"/>
              </w:rPr>
            </w:pPr>
            <w:r>
              <w:rPr>
                <w:sz w:val="20"/>
                <w:szCs w:val="20"/>
              </w:rPr>
              <w:t>Software syncs with MindWave</w:t>
            </w:r>
          </w:p>
          <w:p w:rsidR="00A43952" w:rsidRDefault="0042123A" w:rsidP="00985905">
            <w:pPr>
              <w:pStyle w:val="ListParagraph"/>
              <w:numPr>
                <w:ilvl w:val="0"/>
                <w:numId w:val="5"/>
              </w:numPr>
              <w:spacing w:line="240" w:lineRule="auto"/>
              <w:rPr>
                <w:sz w:val="20"/>
                <w:szCs w:val="20"/>
              </w:rPr>
            </w:pPr>
            <w:r>
              <w:rPr>
                <w:sz w:val="20"/>
                <w:szCs w:val="20"/>
              </w:rPr>
              <w:t>System requests</w:t>
            </w:r>
            <w:r w:rsidR="00314C86">
              <w:rPr>
                <w:sz w:val="20"/>
                <w:szCs w:val="20"/>
              </w:rPr>
              <w:t xml:space="preserve"> username</w:t>
            </w:r>
          </w:p>
          <w:p w:rsidR="00A43952" w:rsidRDefault="00A43952" w:rsidP="00985905">
            <w:pPr>
              <w:pStyle w:val="ListParagraph"/>
              <w:numPr>
                <w:ilvl w:val="0"/>
                <w:numId w:val="5"/>
              </w:numPr>
              <w:spacing w:line="240" w:lineRule="auto"/>
              <w:rPr>
                <w:sz w:val="20"/>
                <w:szCs w:val="20"/>
              </w:rPr>
            </w:pPr>
            <w:r>
              <w:rPr>
                <w:sz w:val="20"/>
                <w:szCs w:val="20"/>
              </w:rPr>
              <w:t>Account authenticated</w:t>
            </w:r>
            <w:r w:rsidR="005F018B">
              <w:rPr>
                <w:sz w:val="20"/>
                <w:szCs w:val="20"/>
              </w:rPr>
              <w:t xml:space="preserve"> with server</w:t>
            </w:r>
          </w:p>
          <w:p w:rsidR="00A43952" w:rsidRDefault="00AF4B78" w:rsidP="00985905">
            <w:pPr>
              <w:pStyle w:val="ListParagraph"/>
              <w:numPr>
                <w:ilvl w:val="0"/>
                <w:numId w:val="5"/>
              </w:numPr>
              <w:spacing w:line="240" w:lineRule="auto"/>
              <w:rPr>
                <w:sz w:val="20"/>
                <w:szCs w:val="20"/>
              </w:rPr>
            </w:pPr>
            <w:r>
              <w:rPr>
                <w:sz w:val="20"/>
                <w:szCs w:val="20"/>
              </w:rPr>
              <w:t>Starting page shows current rank, earned points, EEG data,  and a button to start quizzing</w:t>
            </w:r>
          </w:p>
          <w:p w:rsidR="0042123A" w:rsidRPr="00AF4B78" w:rsidRDefault="0042123A" w:rsidP="00985905">
            <w:pPr>
              <w:pStyle w:val="ListParagraph"/>
              <w:numPr>
                <w:ilvl w:val="0"/>
                <w:numId w:val="5"/>
              </w:numPr>
              <w:spacing w:line="240" w:lineRule="auto"/>
              <w:rPr>
                <w:sz w:val="20"/>
                <w:szCs w:val="20"/>
              </w:rPr>
            </w:pPr>
            <w:r>
              <w:rPr>
                <w:sz w:val="20"/>
                <w:szCs w:val="20"/>
              </w:rPr>
              <w:t>Execute Use Case ID: 2</w:t>
            </w:r>
          </w:p>
        </w:tc>
      </w:tr>
      <w:tr w:rsidR="00A30325" w:rsidRPr="00E53BC3" w:rsidTr="00543AD8">
        <w:tc>
          <w:tcPr>
            <w:tcW w:w="9576" w:type="dxa"/>
            <w:gridSpan w:val="3"/>
            <w:shd w:val="clear" w:color="auto" w:fill="548DD4" w:themeFill="text2" w:themeFillTint="99"/>
          </w:tcPr>
          <w:p w:rsidR="00A30325" w:rsidRPr="00CD5E90" w:rsidRDefault="000C06BF" w:rsidP="00A30325">
            <w:pPr>
              <w:spacing w:before="20" w:after="20" w:line="240" w:lineRule="auto"/>
              <w:rPr>
                <w:rFonts w:ascii="Cambria" w:hAnsi="Cambria"/>
                <w:color w:val="FFFFFF" w:themeColor="background1"/>
              </w:rPr>
            </w:pPr>
            <w:r>
              <w:rPr>
                <w:rFonts w:ascii="Cambria" w:hAnsi="Cambria"/>
                <w:color w:val="FFFFFF" w:themeColor="background1"/>
              </w:rPr>
              <w:t xml:space="preserve">   </w:t>
            </w:r>
            <w:proofErr w:type="spellStart"/>
            <w:r w:rsidR="00CD5E90" w:rsidRPr="00DF427E">
              <w:rPr>
                <w:rFonts w:ascii="Cambria" w:hAnsi="Cambria"/>
                <w:color w:val="FFFFFF" w:themeColor="background1"/>
              </w:rPr>
              <w:t>Subflows</w:t>
            </w:r>
            <w:proofErr w:type="spellEnd"/>
            <w:r w:rsidR="00CD5E90" w:rsidRPr="00DF427E">
              <w:rPr>
                <w:rFonts w:ascii="Cambria" w:hAnsi="Cambria"/>
                <w:color w:val="FFFFFF" w:themeColor="background1"/>
              </w:rPr>
              <w:t xml:space="preserve">:  </w:t>
            </w:r>
          </w:p>
        </w:tc>
      </w:tr>
      <w:tr w:rsidR="00F233B3" w:rsidRPr="00E53BC3" w:rsidTr="00543AD8">
        <w:tc>
          <w:tcPr>
            <w:tcW w:w="9576" w:type="dxa"/>
            <w:gridSpan w:val="3"/>
            <w:shd w:val="clear" w:color="auto" w:fill="548DD4" w:themeFill="text2" w:themeFillTint="99"/>
          </w:tcPr>
          <w:p w:rsidR="00F233B3" w:rsidRDefault="00F233B3" w:rsidP="00F233B3">
            <w:pPr>
              <w:spacing w:before="20" w:after="20" w:line="240" w:lineRule="auto"/>
              <w:rPr>
                <w:color w:val="FFFFFF" w:themeColor="background1"/>
              </w:rPr>
            </w:pPr>
            <w:r w:rsidRPr="00E53BC3">
              <w:rPr>
                <w:color w:val="FFFFFF" w:themeColor="background1"/>
              </w:rPr>
              <w:t>Alternate/Exceptional Flows:</w:t>
            </w:r>
          </w:p>
          <w:p w:rsidR="00C45494" w:rsidRPr="00C45494" w:rsidRDefault="00C45494" w:rsidP="00F233B3">
            <w:pPr>
              <w:spacing w:before="20" w:after="20" w:line="240" w:lineRule="auto"/>
              <w:rPr>
                <w:sz w:val="20"/>
                <w:szCs w:val="20"/>
              </w:rPr>
            </w:pPr>
            <w:r w:rsidRPr="00C45494">
              <w:rPr>
                <w:sz w:val="20"/>
                <w:szCs w:val="20"/>
              </w:rPr>
              <w:t>Authentication fails:</w:t>
            </w:r>
          </w:p>
          <w:p w:rsidR="00A43952" w:rsidRPr="00C45494" w:rsidRDefault="007860E0" w:rsidP="00C45494">
            <w:pPr>
              <w:spacing w:line="240" w:lineRule="auto"/>
              <w:ind w:left="1080"/>
              <w:rPr>
                <w:sz w:val="20"/>
                <w:szCs w:val="20"/>
              </w:rPr>
            </w:pPr>
            <w:r>
              <w:rPr>
                <w:sz w:val="20"/>
                <w:szCs w:val="20"/>
              </w:rPr>
              <w:t>3</w:t>
            </w:r>
            <w:r w:rsidR="00C45494">
              <w:rPr>
                <w:sz w:val="20"/>
                <w:szCs w:val="20"/>
              </w:rPr>
              <w:t xml:space="preserve">a.     </w:t>
            </w:r>
            <w:r w:rsidR="00A43952" w:rsidRPr="00C45494">
              <w:rPr>
                <w:sz w:val="20"/>
                <w:szCs w:val="20"/>
              </w:rPr>
              <w:t>Account authentication fails</w:t>
            </w:r>
          </w:p>
          <w:p w:rsidR="00A43952" w:rsidRDefault="007860E0" w:rsidP="00C45494">
            <w:pPr>
              <w:spacing w:line="240" w:lineRule="auto"/>
              <w:ind w:left="1080"/>
              <w:rPr>
                <w:sz w:val="20"/>
                <w:szCs w:val="20"/>
              </w:rPr>
            </w:pPr>
            <w:r>
              <w:rPr>
                <w:sz w:val="20"/>
                <w:szCs w:val="20"/>
              </w:rPr>
              <w:t>3b</w:t>
            </w:r>
            <w:r w:rsidR="00C45494">
              <w:rPr>
                <w:sz w:val="20"/>
                <w:szCs w:val="20"/>
              </w:rPr>
              <w:t xml:space="preserve">.     </w:t>
            </w:r>
            <w:r>
              <w:rPr>
                <w:sz w:val="20"/>
                <w:szCs w:val="20"/>
              </w:rPr>
              <w:t>System request</w:t>
            </w:r>
            <w:r w:rsidR="00A43952" w:rsidRPr="00C45494">
              <w:rPr>
                <w:sz w:val="20"/>
                <w:szCs w:val="20"/>
              </w:rPr>
              <w:t xml:space="preserve"> re-enter username and password</w:t>
            </w:r>
          </w:p>
          <w:p w:rsidR="00C45494" w:rsidRDefault="007860E0" w:rsidP="00C45494">
            <w:pPr>
              <w:spacing w:line="240" w:lineRule="auto"/>
              <w:ind w:left="1080"/>
              <w:rPr>
                <w:sz w:val="20"/>
                <w:szCs w:val="20"/>
              </w:rPr>
            </w:pPr>
            <w:r>
              <w:rPr>
                <w:sz w:val="20"/>
                <w:szCs w:val="20"/>
              </w:rPr>
              <w:t>3c</w:t>
            </w:r>
            <w:r w:rsidR="00C45494">
              <w:rPr>
                <w:sz w:val="20"/>
                <w:szCs w:val="20"/>
              </w:rPr>
              <w:t xml:space="preserve">.     </w:t>
            </w:r>
            <w:r>
              <w:rPr>
                <w:sz w:val="20"/>
                <w:szCs w:val="20"/>
              </w:rPr>
              <w:t xml:space="preserve">If authentication fails repeat </w:t>
            </w:r>
            <w:r w:rsidR="00286AD3">
              <w:rPr>
                <w:sz w:val="20"/>
                <w:szCs w:val="20"/>
              </w:rPr>
              <w:t xml:space="preserve">Step </w:t>
            </w:r>
            <w:r>
              <w:rPr>
                <w:sz w:val="20"/>
                <w:szCs w:val="20"/>
              </w:rPr>
              <w:t>3b up to 3 times</w:t>
            </w:r>
          </w:p>
          <w:p w:rsidR="00EB179F" w:rsidRDefault="007860E0" w:rsidP="00C45494">
            <w:pPr>
              <w:spacing w:line="240" w:lineRule="auto"/>
              <w:ind w:left="1080"/>
              <w:rPr>
                <w:sz w:val="20"/>
                <w:szCs w:val="20"/>
              </w:rPr>
            </w:pPr>
            <w:r>
              <w:rPr>
                <w:sz w:val="20"/>
                <w:szCs w:val="20"/>
              </w:rPr>
              <w:t>3d</w:t>
            </w:r>
            <w:r w:rsidR="00EB179F">
              <w:rPr>
                <w:sz w:val="20"/>
                <w:szCs w:val="20"/>
              </w:rPr>
              <w:t xml:space="preserve">.     </w:t>
            </w:r>
            <w:r w:rsidR="00FE06BB">
              <w:rPr>
                <w:sz w:val="20"/>
                <w:szCs w:val="20"/>
              </w:rPr>
              <w:t>If authentication fails system notifies student to contact tutor and system returns to login screen</w:t>
            </w:r>
          </w:p>
          <w:p w:rsidR="00F233B3" w:rsidRPr="00AA3600" w:rsidRDefault="0050686C" w:rsidP="00AA3600">
            <w:pPr>
              <w:spacing w:line="240" w:lineRule="auto"/>
              <w:ind w:left="1080"/>
              <w:rPr>
                <w:sz w:val="20"/>
                <w:szCs w:val="20"/>
              </w:rPr>
            </w:pPr>
            <w:r>
              <w:rPr>
                <w:sz w:val="20"/>
                <w:szCs w:val="20"/>
              </w:rPr>
              <w:t xml:space="preserve">3e.     If authentication succeeds return to </w:t>
            </w:r>
            <w:r w:rsidR="00286AD3">
              <w:rPr>
                <w:sz w:val="20"/>
                <w:szCs w:val="20"/>
              </w:rPr>
              <w:t xml:space="preserve">Step </w:t>
            </w:r>
            <w:r>
              <w:rPr>
                <w:sz w:val="20"/>
                <w:szCs w:val="20"/>
              </w:rPr>
              <w:t>4</w:t>
            </w:r>
          </w:p>
        </w:tc>
      </w:tr>
    </w:tbl>
    <w:p w:rsidR="0004179D" w:rsidRDefault="0004179D" w:rsidP="0004179D"/>
    <w:p w:rsidR="00AE2702" w:rsidRDefault="00AE2702" w:rsidP="00810187">
      <w:pPr>
        <w:spacing w:line="240" w:lineRule="auto"/>
      </w:pPr>
      <w:r>
        <w:br w:type="page"/>
      </w:r>
    </w:p>
    <w:p w:rsidR="00810187" w:rsidRPr="00F233B3" w:rsidRDefault="00810187" w:rsidP="00810187">
      <w:pPr>
        <w:spacing w:line="240" w:lineRule="auto"/>
      </w:pPr>
      <w:r>
        <w:lastRenderedPageBreak/>
        <w:t xml:space="preserve">ID: 2 </w:t>
      </w:r>
      <w:r w:rsidR="00EC1333">
        <w:t>Operation</w:t>
      </w:r>
      <w:r w:rsidR="00E125D9">
        <w:t xml:space="preserve"> W</w:t>
      </w:r>
      <w:r>
        <w:t>ith MindWave</w:t>
      </w:r>
    </w:p>
    <w:tbl>
      <w:tblPr>
        <w:tblStyle w:val="TableGrid"/>
        <w:tblW w:w="0" w:type="auto"/>
        <w:tblLook w:val="04A0" w:firstRow="1" w:lastRow="0" w:firstColumn="1" w:lastColumn="0" w:noHBand="0" w:noVBand="1"/>
      </w:tblPr>
      <w:tblGrid>
        <w:gridCol w:w="4788"/>
        <w:gridCol w:w="1596"/>
        <w:gridCol w:w="3192"/>
      </w:tblGrid>
      <w:tr w:rsidR="00810187" w:rsidRPr="00B112B4" w:rsidTr="00543AD8">
        <w:tc>
          <w:tcPr>
            <w:tcW w:w="4788" w:type="dxa"/>
            <w:shd w:val="clear" w:color="auto" w:fill="548DD4" w:themeFill="text2" w:themeFillTint="99"/>
          </w:tcPr>
          <w:p w:rsidR="00810187" w:rsidRPr="00E53BC3" w:rsidRDefault="00810187" w:rsidP="00810187">
            <w:pPr>
              <w:spacing w:before="20" w:after="20" w:line="240" w:lineRule="auto"/>
            </w:pPr>
            <w:r w:rsidRPr="00E53BC3">
              <w:rPr>
                <w:color w:val="FFFFFF" w:themeColor="background1"/>
              </w:rPr>
              <w:t xml:space="preserve">Use-Case Name:  </w:t>
            </w:r>
            <w:r w:rsidRPr="00810187">
              <w:rPr>
                <w:sz w:val="20"/>
                <w:szCs w:val="20"/>
              </w:rPr>
              <w:t>O</w:t>
            </w:r>
            <w:r w:rsidR="00E125D9">
              <w:rPr>
                <w:sz w:val="20"/>
                <w:szCs w:val="20"/>
              </w:rPr>
              <w:t>peration W</w:t>
            </w:r>
            <w:r>
              <w:rPr>
                <w:sz w:val="20"/>
                <w:szCs w:val="20"/>
              </w:rPr>
              <w:t>ith MindWave</w:t>
            </w:r>
          </w:p>
        </w:tc>
        <w:tc>
          <w:tcPr>
            <w:tcW w:w="1596" w:type="dxa"/>
            <w:shd w:val="clear" w:color="auto" w:fill="548DD4" w:themeFill="text2" w:themeFillTint="99"/>
          </w:tcPr>
          <w:p w:rsidR="00810187" w:rsidRPr="00B112B4" w:rsidRDefault="00810187" w:rsidP="00543AD8">
            <w:pPr>
              <w:spacing w:before="20" w:after="20" w:line="240" w:lineRule="auto"/>
              <w:rPr>
                <w:color w:val="000000" w:themeColor="text1"/>
              </w:rPr>
            </w:pPr>
            <w:r w:rsidRPr="00B112B4">
              <w:rPr>
                <w:color w:val="FFFFFF" w:themeColor="background1"/>
              </w:rPr>
              <w:t>ID:</w:t>
            </w:r>
            <w:r>
              <w:rPr>
                <w:color w:val="FFFFFF" w:themeColor="background1"/>
              </w:rPr>
              <w:t xml:space="preserve">  </w:t>
            </w:r>
            <w:r>
              <w:rPr>
                <w:color w:val="000000" w:themeColor="text1"/>
                <w:sz w:val="20"/>
                <w:szCs w:val="20"/>
              </w:rPr>
              <w:t>2</w:t>
            </w:r>
          </w:p>
        </w:tc>
        <w:tc>
          <w:tcPr>
            <w:tcW w:w="3192" w:type="dxa"/>
            <w:shd w:val="clear" w:color="auto" w:fill="548DD4" w:themeFill="text2" w:themeFillTint="99"/>
          </w:tcPr>
          <w:p w:rsidR="00810187" w:rsidRPr="00B112B4" w:rsidRDefault="00810187" w:rsidP="00543AD8">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810187" w:rsidRPr="00B112B4" w:rsidTr="00543AD8">
        <w:tc>
          <w:tcPr>
            <w:tcW w:w="4788" w:type="dxa"/>
            <w:shd w:val="clear" w:color="auto" w:fill="548DD4" w:themeFill="text2" w:themeFillTint="99"/>
          </w:tcPr>
          <w:p w:rsidR="00810187" w:rsidRPr="00E53BC3" w:rsidRDefault="00810187" w:rsidP="00543AD8">
            <w:pPr>
              <w:spacing w:before="20" w:after="20" w:line="240" w:lineRule="auto"/>
              <w:rPr>
                <w:color w:val="000000" w:themeColor="text1"/>
              </w:rPr>
            </w:pPr>
            <w:r w:rsidRPr="00E53BC3">
              <w:rPr>
                <w:color w:val="FFFFFF" w:themeColor="background1"/>
              </w:rPr>
              <w:t xml:space="preserve">Primary Actor:  </w:t>
            </w:r>
            <w:r>
              <w:rPr>
                <w:color w:val="000000" w:themeColor="text1"/>
                <w:sz w:val="20"/>
                <w:szCs w:val="20"/>
              </w:rPr>
              <w:t>Student</w:t>
            </w:r>
          </w:p>
        </w:tc>
        <w:tc>
          <w:tcPr>
            <w:tcW w:w="4788" w:type="dxa"/>
            <w:gridSpan w:val="2"/>
            <w:shd w:val="clear" w:color="auto" w:fill="548DD4" w:themeFill="text2" w:themeFillTint="99"/>
          </w:tcPr>
          <w:p w:rsidR="00810187" w:rsidRPr="00B112B4" w:rsidRDefault="00810187" w:rsidP="00543AD8">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Pr="00B112B4">
              <w:rPr>
                <w:color w:val="000000" w:themeColor="text1"/>
                <w:sz w:val="20"/>
                <w:szCs w:val="20"/>
              </w:rPr>
              <w:t>Detail, essential</w:t>
            </w:r>
          </w:p>
        </w:tc>
      </w:tr>
      <w:tr w:rsidR="00810187" w:rsidRPr="00E53BC3" w:rsidTr="00543AD8">
        <w:tc>
          <w:tcPr>
            <w:tcW w:w="9576" w:type="dxa"/>
            <w:gridSpan w:val="3"/>
            <w:shd w:val="clear" w:color="auto" w:fill="548DD4" w:themeFill="text2" w:themeFillTint="99"/>
          </w:tcPr>
          <w:p w:rsidR="00810187" w:rsidRPr="00E53BC3" w:rsidRDefault="00810187" w:rsidP="00543AD8">
            <w:pPr>
              <w:spacing w:before="20" w:after="20" w:line="240" w:lineRule="auto"/>
              <w:rPr>
                <w:color w:val="FFFFFF" w:themeColor="background1"/>
              </w:rPr>
            </w:pPr>
            <w:r w:rsidRPr="00E53BC3">
              <w:rPr>
                <w:color w:val="FFFFFF" w:themeColor="background1"/>
              </w:rPr>
              <w:t xml:space="preserve">Stakeholders and Interests:  </w:t>
            </w:r>
          </w:p>
          <w:p w:rsidR="00810187" w:rsidRDefault="00810187" w:rsidP="00543AD8">
            <w:pPr>
              <w:spacing w:before="20" w:after="20" w:line="240" w:lineRule="auto"/>
              <w:rPr>
                <w:color w:val="000000" w:themeColor="text1"/>
                <w:sz w:val="20"/>
                <w:szCs w:val="20"/>
              </w:rPr>
            </w:pPr>
            <w:r>
              <w:rPr>
                <w:color w:val="000000" w:themeColor="text1"/>
                <w:sz w:val="20"/>
                <w:szCs w:val="20"/>
              </w:rPr>
              <w:t>Student</w:t>
            </w:r>
            <w:r w:rsidRPr="00E53BC3">
              <w:rPr>
                <w:color w:val="000000" w:themeColor="text1"/>
                <w:sz w:val="20"/>
                <w:szCs w:val="20"/>
              </w:rPr>
              <w:t xml:space="preserve"> –</w:t>
            </w:r>
            <w:r w:rsidR="00D346E3">
              <w:rPr>
                <w:color w:val="000000" w:themeColor="text1"/>
                <w:sz w:val="20"/>
                <w:szCs w:val="20"/>
              </w:rPr>
              <w:t>wants to begin quiz sections and earning levels to improve his or her ability</w:t>
            </w:r>
          </w:p>
          <w:p w:rsidR="00436B4B" w:rsidRDefault="00436B4B" w:rsidP="00543AD8">
            <w:pPr>
              <w:spacing w:before="20" w:after="20" w:line="240" w:lineRule="auto"/>
              <w:rPr>
                <w:color w:val="000000" w:themeColor="text1"/>
                <w:sz w:val="20"/>
                <w:szCs w:val="20"/>
              </w:rPr>
            </w:pPr>
            <w:r>
              <w:rPr>
                <w:color w:val="000000" w:themeColor="text1"/>
                <w:sz w:val="20"/>
                <w:szCs w:val="20"/>
              </w:rPr>
              <w:t>Tu</w:t>
            </w:r>
            <w:r w:rsidR="00D346E3">
              <w:rPr>
                <w:color w:val="000000" w:themeColor="text1"/>
                <w:sz w:val="20"/>
                <w:szCs w:val="20"/>
              </w:rPr>
              <w:t>tor – wants to be able to view the student’s progress during quizzing sessions</w:t>
            </w:r>
          </w:p>
          <w:p w:rsidR="00D346E3" w:rsidRPr="00AE6B74" w:rsidRDefault="00D346E3" w:rsidP="00543AD8">
            <w:pPr>
              <w:spacing w:before="20" w:after="20" w:line="240" w:lineRule="auto"/>
              <w:rPr>
                <w:color w:val="000000" w:themeColor="text1"/>
                <w:sz w:val="20"/>
                <w:szCs w:val="20"/>
              </w:rPr>
            </w:pPr>
            <w:r>
              <w:rPr>
                <w:color w:val="000000" w:themeColor="text1"/>
                <w:sz w:val="20"/>
                <w:szCs w:val="20"/>
              </w:rPr>
              <w:t>Professor – wants student to do better in class</w:t>
            </w:r>
          </w:p>
        </w:tc>
      </w:tr>
      <w:tr w:rsidR="00810187" w:rsidRPr="00E53BC3" w:rsidTr="00543AD8">
        <w:tc>
          <w:tcPr>
            <w:tcW w:w="9576" w:type="dxa"/>
            <w:gridSpan w:val="3"/>
            <w:shd w:val="clear" w:color="auto" w:fill="548DD4" w:themeFill="text2" w:themeFillTint="99"/>
          </w:tcPr>
          <w:p w:rsidR="00810187" w:rsidRPr="00E53BC3" w:rsidRDefault="00810187" w:rsidP="00436B4B">
            <w:pPr>
              <w:spacing w:before="20" w:after="20" w:line="240" w:lineRule="auto"/>
              <w:rPr>
                <w:color w:val="FFFFFF" w:themeColor="background1"/>
              </w:rPr>
            </w:pPr>
            <w:r w:rsidRPr="00E53BC3">
              <w:rPr>
                <w:color w:val="FFFFFF" w:themeColor="background1"/>
              </w:rPr>
              <w:t xml:space="preserve">Brief Descriptions:  </w:t>
            </w:r>
            <w:r w:rsidR="00436B4B">
              <w:rPr>
                <w:color w:val="000000" w:themeColor="text1"/>
                <w:sz w:val="20"/>
                <w:szCs w:val="20"/>
              </w:rPr>
              <w:t xml:space="preserve">Student views current rank and then begins mathematics </w:t>
            </w:r>
            <w:r w:rsidR="00F022D8">
              <w:rPr>
                <w:color w:val="000000" w:themeColor="text1"/>
                <w:sz w:val="20"/>
                <w:szCs w:val="20"/>
              </w:rPr>
              <w:t>quizzing</w:t>
            </w:r>
          </w:p>
        </w:tc>
      </w:tr>
      <w:tr w:rsidR="00810187" w:rsidRPr="00E53BC3" w:rsidTr="00543AD8">
        <w:tc>
          <w:tcPr>
            <w:tcW w:w="9576" w:type="dxa"/>
            <w:gridSpan w:val="3"/>
            <w:shd w:val="clear" w:color="auto" w:fill="548DD4" w:themeFill="text2" w:themeFillTint="99"/>
          </w:tcPr>
          <w:p w:rsidR="00AF4B78" w:rsidRDefault="00AF4B78" w:rsidP="00543AD8">
            <w:pPr>
              <w:spacing w:before="20" w:after="20" w:line="240" w:lineRule="auto"/>
              <w:rPr>
                <w:color w:val="FFFFFF" w:themeColor="background1"/>
              </w:rPr>
            </w:pPr>
            <w:r>
              <w:rPr>
                <w:color w:val="FFFFFF" w:themeColor="background1"/>
              </w:rPr>
              <w:t xml:space="preserve">Precondition:  </w:t>
            </w:r>
            <w:r w:rsidRPr="00AF4B78">
              <w:rPr>
                <w:sz w:val="20"/>
                <w:szCs w:val="20"/>
              </w:rPr>
              <w:t>Student is logged into system</w:t>
            </w:r>
          </w:p>
          <w:p w:rsidR="00810187" w:rsidRPr="00AF4B78" w:rsidRDefault="00436B4B" w:rsidP="00543AD8">
            <w:pPr>
              <w:spacing w:before="20" w:after="20" w:line="240" w:lineRule="auto"/>
              <w:rPr>
                <w:color w:val="000000" w:themeColor="text1"/>
                <w:sz w:val="20"/>
                <w:szCs w:val="20"/>
              </w:rPr>
            </w:pPr>
            <w:r>
              <w:rPr>
                <w:color w:val="FFFFFF" w:themeColor="background1"/>
              </w:rPr>
              <w:t xml:space="preserve">Trigger: </w:t>
            </w:r>
            <w:r w:rsidR="00890420">
              <w:rPr>
                <w:sz w:val="20"/>
                <w:szCs w:val="20"/>
              </w:rPr>
              <w:t>Execution of Use Case 1</w:t>
            </w:r>
          </w:p>
          <w:p w:rsidR="00810187" w:rsidRPr="00E53BC3" w:rsidRDefault="00810187" w:rsidP="00543AD8">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810187" w:rsidRPr="00E53BC3" w:rsidTr="00543AD8">
        <w:tc>
          <w:tcPr>
            <w:tcW w:w="9576" w:type="dxa"/>
            <w:gridSpan w:val="3"/>
            <w:shd w:val="clear" w:color="auto" w:fill="548DD4" w:themeFill="text2" w:themeFillTint="99"/>
          </w:tcPr>
          <w:p w:rsidR="00810187" w:rsidRPr="00E53BC3" w:rsidRDefault="00810187" w:rsidP="00543AD8">
            <w:pPr>
              <w:spacing w:before="20" w:after="20" w:line="240" w:lineRule="auto"/>
              <w:ind w:left="720" w:hanging="720"/>
              <w:rPr>
                <w:color w:val="FFFFFF" w:themeColor="background1"/>
              </w:rPr>
            </w:pPr>
            <w:r w:rsidRPr="00E53BC3">
              <w:rPr>
                <w:color w:val="FFFFFF" w:themeColor="background1"/>
              </w:rPr>
              <w:t>Relationships:</w:t>
            </w:r>
          </w:p>
          <w:p w:rsidR="00810187" w:rsidRPr="00E53BC3" w:rsidRDefault="00810187" w:rsidP="00543AD8">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r w:rsidR="000C06BF">
              <w:rPr>
                <w:color w:val="000000" w:themeColor="text1"/>
                <w:sz w:val="20"/>
                <w:szCs w:val="20"/>
              </w:rPr>
              <w:t>Student</w:t>
            </w:r>
            <w:r w:rsidRPr="00E53BC3">
              <w:rPr>
                <w:color w:val="000000" w:themeColor="text1"/>
                <w:sz w:val="20"/>
                <w:szCs w:val="20"/>
              </w:rPr>
              <w:t xml:space="preserve">            </w:t>
            </w:r>
            <w:r>
              <w:rPr>
                <w:color w:val="000000" w:themeColor="text1"/>
                <w:sz w:val="20"/>
                <w:szCs w:val="20"/>
              </w:rPr>
              <w:t xml:space="preserve">  </w:t>
            </w:r>
          </w:p>
          <w:p w:rsidR="00810187" w:rsidRPr="00E53BC3" w:rsidRDefault="00810187" w:rsidP="00543AD8">
            <w:pPr>
              <w:spacing w:before="20" w:after="20" w:line="240" w:lineRule="auto"/>
              <w:ind w:left="720" w:hanging="720"/>
              <w:rPr>
                <w:color w:val="000000" w:themeColor="text1"/>
                <w:sz w:val="20"/>
                <w:szCs w:val="20"/>
              </w:rPr>
            </w:pPr>
            <w:r w:rsidRPr="00E53BC3">
              <w:rPr>
                <w:color w:val="FFFFFF" w:themeColor="background1"/>
              </w:rPr>
              <w:t xml:space="preserve">     Include:</w:t>
            </w:r>
            <w:r w:rsidRPr="00E53BC3">
              <w:rPr>
                <w:color w:val="000000" w:themeColor="text1"/>
                <w:sz w:val="20"/>
                <w:szCs w:val="20"/>
              </w:rPr>
              <w:t xml:space="preserve">        </w:t>
            </w:r>
            <w:r w:rsidR="000C06BF">
              <w:rPr>
                <w:color w:val="000000" w:themeColor="text1"/>
                <w:sz w:val="20"/>
                <w:szCs w:val="20"/>
              </w:rPr>
              <w:t xml:space="preserve">      </w:t>
            </w:r>
            <w:r w:rsidR="001001C2">
              <w:rPr>
                <w:color w:val="000000" w:themeColor="text1"/>
                <w:sz w:val="20"/>
                <w:szCs w:val="20"/>
              </w:rPr>
              <w:t>Authorize</w:t>
            </w:r>
            <w:r w:rsidR="00890420">
              <w:rPr>
                <w:color w:val="000000" w:themeColor="text1"/>
                <w:sz w:val="20"/>
                <w:szCs w:val="20"/>
              </w:rPr>
              <w:t xml:space="preserve"> Student/Student Login</w:t>
            </w:r>
          </w:p>
          <w:p w:rsidR="00810187" w:rsidRPr="00E53BC3" w:rsidRDefault="00810187" w:rsidP="00543AD8">
            <w:pPr>
              <w:spacing w:before="20" w:after="20" w:line="240" w:lineRule="auto"/>
              <w:ind w:left="720" w:hanging="720"/>
              <w:rPr>
                <w:color w:val="000000" w:themeColor="text1"/>
                <w:sz w:val="20"/>
                <w:szCs w:val="20"/>
              </w:rPr>
            </w:pPr>
            <w:r w:rsidRPr="00E53BC3">
              <w:rPr>
                <w:color w:val="FFFFFF" w:themeColor="background1"/>
              </w:rPr>
              <w:t xml:space="preserve">     Extend:</w:t>
            </w:r>
            <w:r w:rsidRPr="00E53BC3">
              <w:rPr>
                <w:color w:val="000000" w:themeColor="text1"/>
                <w:sz w:val="20"/>
                <w:szCs w:val="20"/>
              </w:rPr>
              <w:t xml:space="preserve">               </w:t>
            </w:r>
            <w:r w:rsidR="00890420">
              <w:rPr>
                <w:color w:val="000000" w:themeColor="text1"/>
                <w:sz w:val="20"/>
                <w:szCs w:val="20"/>
              </w:rPr>
              <w:t xml:space="preserve">Operate without </w:t>
            </w:r>
            <w:proofErr w:type="spellStart"/>
            <w:r w:rsidR="00890420">
              <w:rPr>
                <w:color w:val="000000" w:themeColor="text1"/>
                <w:sz w:val="20"/>
                <w:szCs w:val="20"/>
              </w:rPr>
              <w:t>Mindwave</w:t>
            </w:r>
            <w:proofErr w:type="spellEnd"/>
          </w:p>
          <w:p w:rsidR="00810187" w:rsidRPr="00E53BC3" w:rsidRDefault="00810187" w:rsidP="00543AD8">
            <w:pPr>
              <w:spacing w:before="20" w:after="20" w:line="240" w:lineRule="auto"/>
              <w:ind w:left="720" w:hanging="720"/>
              <w:rPr>
                <w:color w:val="FFFFFF" w:themeColor="background1"/>
              </w:rPr>
            </w:pPr>
            <w:r w:rsidRPr="00E53BC3">
              <w:rPr>
                <w:color w:val="FFFFFF" w:themeColor="background1"/>
              </w:rPr>
              <w:t xml:space="preserve">     Generalization:</w:t>
            </w:r>
          </w:p>
        </w:tc>
      </w:tr>
      <w:tr w:rsidR="00810187" w:rsidRPr="00E53BC3" w:rsidTr="00543AD8">
        <w:tc>
          <w:tcPr>
            <w:tcW w:w="9576" w:type="dxa"/>
            <w:gridSpan w:val="3"/>
            <w:shd w:val="clear" w:color="auto" w:fill="548DD4" w:themeFill="text2" w:themeFillTint="99"/>
          </w:tcPr>
          <w:p w:rsidR="00810187" w:rsidRPr="00E53BC3" w:rsidRDefault="00810187" w:rsidP="00543AD8">
            <w:pPr>
              <w:spacing w:before="20" w:after="20" w:line="240" w:lineRule="auto"/>
              <w:rPr>
                <w:color w:val="FFFFFF" w:themeColor="background1"/>
              </w:rPr>
            </w:pPr>
            <w:r w:rsidRPr="00E53BC3">
              <w:rPr>
                <w:color w:val="FFFFFF" w:themeColor="background1"/>
              </w:rPr>
              <w:t>Normal Flow of Events:</w:t>
            </w:r>
          </w:p>
          <w:p w:rsidR="00F022D8" w:rsidRDefault="00A61984" w:rsidP="00985905">
            <w:pPr>
              <w:pStyle w:val="ListParagraph"/>
              <w:numPr>
                <w:ilvl w:val="0"/>
                <w:numId w:val="6"/>
              </w:numPr>
              <w:spacing w:line="240" w:lineRule="auto"/>
              <w:rPr>
                <w:sz w:val="20"/>
                <w:szCs w:val="20"/>
              </w:rPr>
            </w:pPr>
            <w:r>
              <w:rPr>
                <w:sz w:val="20"/>
                <w:szCs w:val="20"/>
              </w:rPr>
              <w:t>After clicking the button the s</w:t>
            </w:r>
            <w:r w:rsidR="00F022D8">
              <w:rPr>
                <w:sz w:val="20"/>
                <w:szCs w:val="20"/>
              </w:rPr>
              <w:t>tudent gets math question</w:t>
            </w:r>
          </w:p>
          <w:p w:rsidR="00F022D8" w:rsidRDefault="00F022D8" w:rsidP="00985905">
            <w:pPr>
              <w:pStyle w:val="ListParagraph"/>
              <w:numPr>
                <w:ilvl w:val="0"/>
                <w:numId w:val="6"/>
              </w:numPr>
              <w:spacing w:line="240" w:lineRule="auto"/>
              <w:rPr>
                <w:sz w:val="20"/>
                <w:szCs w:val="20"/>
              </w:rPr>
            </w:pPr>
            <w:r>
              <w:rPr>
                <w:sz w:val="20"/>
                <w:szCs w:val="20"/>
              </w:rPr>
              <w:t>Answers to question is indicated correct or incorrect</w:t>
            </w:r>
          </w:p>
          <w:p w:rsidR="00F022D8" w:rsidRDefault="001D1A82" w:rsidP="00985905">
            <w:pPr>
              <w:pStyle w:val="ListParagraph"/>
              <w:numPr>
                <w:ilvl w:val="0"/>
                <w:numId w:val="6"/>
              </w:numPr>
              <w:spacing w:line="240" w:lineRule="auto"/>
              <w:rPr>
                <w:sz w:val="20"/>
                <w:szCs w:val="20"/>
              </w:rPr>
            </w:pPr>
            <w:r>
              <w:rPr>
                <w:sz w:val="20"/>
                <w:szCs w:val="20"/>
              </w:rPr>
              <w:t>Steps 2 and 3</w:t>
            </w:r>
            <w:r w:rsidR="00314C86">
              <w:rPr>
                <w:sz w:val="20"/>
                <w:szCs w:val="20"/>
              </w:rPr>
              <w:t xml:space="preserve"> are repeated for 2</w:t>
            </w:r>
            <w:r w:rsidR="00F022D8">
              <w:rPr>
                <w:sz w:val="20"/>
                <w:szCs w:val="20"/>
              </w:rPr>
              <w:t>0 different math questions</w:t>
            </w:r>
            <w:r w:rsidR="00EC1333">
              <w:rPr>
                <w:sz w:val="20"/>
                <w:szCs w:val="20"/>
              </w:rPr>
              <w:t xml:space="preserve"> at current level</w:t>
            </w:r>
          </w:p>
          <w:p w:rsidR="00D60705" w:rsidRPr="00D60705" w:rsidRDefault="00F022D8" w:rsidP="00985905">
            <w:pPr>
              <w:pStyle w:val="ListParagraph"/>
              <w:numPr>
                <w:ilvl w:val="0"/>
                <w:numId w:val="6"/>
              </w:numPr>
              <w:spacing w:line="240" w:lineRule="auto"/>
              <w:rPr>
                <w:sz w:val="20"/>
                <w:szCs w:val="20"/>
              </w:rPr>
            </w:pPr>
            <w:r>
              <w:rPr>
                <w:sz w:val="20"/>
                <w:szCs w:val="20"/>
              </w:rPr>
              <w:t>Results are displayed to student</w:t>
            </w:r>
            <w:r w:rsidR="00314C86">
              <w:rPr>
                <w:sz w:val="20"/>
                <w:szCs w:val="20"/>
              </w:rPr>
              <w:t xml:space="preserve"> the start screen</w:t>
            </w:r>
          </w:p>
          <w:p w:rsidR="00043F5D" w:rsidRDefault="00043F5D" w:rsidP="00985905">
            <w:pPr>
              <w:pStyle w:val="ListParagraph"/>
              <w:numPr>
                <w:ilvl w:val="0"/>
                <w:numId w:val="6"/>
              </w:numPr>
              <w:spacing w:line="240" w:lineRule="auto"/>
              <w:rPr>
                <w:sz w:val="20"/>
                <w:szCs w:val="20"/>
              </w:rPr>
            </w:pPr>
            <w:r>
              <w:rPr>
                <w:sz w:val="20"/>
                <w:szCs w:val="20"/>
              </w:rPr>
              <w:t>Start</w:t>
            </w:r>
            <w:r w:rsidR="00F022D8">
              <w:rPr>
                <w:sz w:val="20"/>
                <w:szCs w:val="20"/>
              </w:rPr>
              <w:t xml:space="preserve"> button takes student back to 1</w:t>
            </w:r>
            <w:r w:rsidR="00B467ED">
              <w:rPr>
                <w:sz w:val="20"/>
                <w:szCs w:val="20"/>
              </w:rPr>
              <w:t xml:space="preserve"> </w:t>
            </w:r>
            <w:r w:rsidR="00A61984">
              <w:rPr>
                <w:sz w:val="20"/>
                <w:szCs w:val="20"/>
              </w:rPr>
              <w:t>1 (To be determined when level is increased</w:t>
            </w:r>
            <w:r w:rsidR="00A61984" w:rsidRPr="00B467ED">
              <w:rPr>
                <w:sz w:val="20"/>
                <w:szCs w:val="20"/>
              </w:rPr>
              <w:t>)</w:t>
            </w:r>
          </w:p>
          <w:p w:rsidR="00EC1333" w:rsidRPr="00E53BC3" w:rsidRDefault="00EC1333" w:rsidP="00985905">
            <w:pPr>
              <w:pStyle w:val="ListParagraph"/>
              <w:numPr>
                <w:ilvl w:val="0"/>
                <w:numId w:val="6"/>
              </w:numPr>
              <w:spacing w:line="240" w:lineRule="auto"/>
              <w:rPr>
                <w:sz w:val="20"/>
                <w:szCs w:val="20"/>
              </w:rPr>
            </w:pPr>
            <w:r>
              <w:rPr>
                <w:sz w:val="20"/>
                <w:szCs w:val="20"/>
              </w:rPr>
              <w:t>Logout button returns to login screen</w:t>
            </w:r>
          </w:p>
        </w:tc>
      </w:tr>
      <w:tr w:rsidR="00AF4B78" w:rsidRPr="00E53BC3" w:rsidTr="00543AD8">
        <w:tc>
          <w:tcPr>
            <w:tcW w:w="9576" w:type="dxa"/>
            <w:gridSpan w:val="3"/>
            <w:shd w:val="clear" w:color="auto" w:fill="548DD4" w:themeFill="text2" w:themeFillTint="99"/>
          </w:tcPr>
          <w:p w:rsidR="00AF4B78" w:rsidRDefault="00AF4B78" w:rsidP="00543AD8">
            <w:pPr>
              <w:spacing w:before="20" w:after="20" w:line="240" w:lineRule="auto"/>
              <w:rPr>
                <w:rFonts w:ascii="Cambria" w:hAnsi="Cambria"/>
                <w:color w:val="FFFFFF" w:themeColor="background1"/>
              </w:rPr>
            </w:pPr>
            <w:proofErr w:type="spellStart"/>
            <w:r w:rsidRPr="00DF427E">
              <w:rPr>
                <w:rFonts w:ascii="Cambria" w:hAnsi="Cambria"/>
                <w:color w:val="FFFFFF" w:themeColor="background1"/>
              </w:rPr>
              <w:t>Subflows</w:t>
            </w:r>
            <w:proofErr w:type="spellEnd"/>
            <w:r w:rsidRPr="00DF427E">
              <w:rPr>
                <w:rFonts w:ascii="Cambria" w:hAnsi="Cambria"/>
                <w:color w:val="FFFFFF" w:themeColor="background1"/>
              </w:rPr>
              <w:t xml:space="preserve">:  </w:t>
            </w:r>
          </w:p>
          <w:p w:rsidR="00AF4B78" w:rsidRPr="00C45494" w:rsidRDefault="00FF6C8B" w:rsidP="00AF4B78">
            <w:pPr>
              <w:spacing w:line="240" w:lineRule="auto"/>
              <w:ind w:left="1080"/>
              <w:rPr>
                <w:sz w:val="20"/>
                <w:szCs w:val="20"/>
              </w:rPr>
            </w:pPr>
            <w:r>
              <w:rPr>
                <w:sz w:val="20"/>
                <w:szCs w:val="20"/>
              </w:rPr>
              <w:t>4a.  Every five questions student data sent to server</w:t>
            </w:r>
          </w:p>
          <w:p w:rsidR="00AF4B78" w:rsidRPr="0079363D" w:rsidRDefault="00AF4B78" w:rsidP="0079363D">
            <w:pPr>
              <w:spacing w:line="240" w:lineRule="auto"/>
              <w:ind w:left="1080"/>
              <w:rPr>
                <w:sz w:val="20"/>
                <w:szCs w:val="20"/>
              </w:rPr>
            </w:pPr>
          </w:p>
        </w:tc>
      </w:tr>
      <w:tr w:rsidR="00810187" w:rsidRPr="00E53BC3" w:rsidTr="00543AD8">
        <w:tc>
          <w:tcPr>
            <w:tcW w:w="9576" w:type="dxa"/>
            <w:gridSpan w:val="3"/>
            <w:shd w:val="clear" w:color="auto" w:fill="548DD4" w:themeFill="text2" w:themeFillTint="99"/>
          </w:tcPr>
          <w:p w:rsidR="00AF4B78" w:rsidRDefault="00810187" w:rsidP="00AF4B78">
            <w:pPr>
              <w:spacing w:before="20" w:after="20" w:line="240" w:lineRule="auto"/>
              <w:rPr>
                <w:color w:val="FFFFFF" w:themeColor="background1"/>
              </w:rPr>
            </w:pPr>
            <w:r w:rsidRPr="00E53BC3">
              <w:rPr>
                <w:color w:val="FFFFFF" w:themeColor="background1"/>
              </w:rPr>
              <w:t>Alternate/Exceptional Flows:</w:t>
            </w:r>
          </w:p>
          <w:p w:rsidR="00AA3600" w:rsidRPr="00AA3600" w:rsidRDefault="00AA3600" w:rsidP="00AF4B78">
            <w:pPr>
              <w:spacing w:before="20" w:after="20" w:line="240" w:lineRule="auto"/>
              <w:rPr>
                <w:color w:val="000000" w:themeColor="text1"/>
                <w:sz w:val="20"/>
                <w:szCs w:val="20"/>
              </w:rPr>
            </w:pPr>
            <w:r w:rsidRPr="00AA3600">
              <w:rPr>
                <w:color w:val="000000" w:themeColor="text1"/>
                <w:sz w:val="20"/>
                <w:szCs w:val="20"/>
              </w:rPr>
              <w:t>Student logs out</w:t>
            </w:r>
          </w:p>
          <w:p w:rsidR="00810187" w:rsidRDefault="00EC1333" w:rsidP="00EC1333">
            <w:pPr>
              <w:spacing w:line="240" w:lineRule="auto"/>
              <w:rPr>
                <w:color w:val="000000" w:themeColor="text1"/>
                <w:sz w:val="20"/>
                <w:szCs w:val="20"/>
              </w:rPr>
            </w:pPr>
            <w:r>
              <w:rPr>
                <w:color w:val="000000" w:themeColor="text1"/>
                <w:sz w:val="20"/>
                <w:szCs w:val="20"/>
              </w:rPr>
              <w:t xml:space="preserve">                     2a.     Student wants to quit</w:t>
            </w:r>
            <w:r w:rsidR="0079363D">
              <w:rPr>
                <w:color w:val="000000" w:themeColor="text1"/>
                <w:sz w:val="20"/>
                <w:szCs w:val="20"/>
              </w:rPr>
              <w:t xml:space="preserve">, execute </w:t>
            </w:r>
            <w:r w:rsidR="00286AD3">
              <w:rPr>
                <w:color w:val="000000" w:themeColor="text1"/>
                <w:sz w:val="20"/>
                <w:szCs w:val="20"/>
              </w:rPr>
              <w:t xml:space="preserve">Step </w:t>
            </w:r>
            <w:r w:rsidR="00043F5D">
              <w:rPr>
                <w:color w:val="000000" w:themeColor="text1"/>
                <w:sz w:val="20"/>
                <w:szCs w:val="20"/>
              </w:rPr>
              <w:t>6</w:t>
            </w:r>
            <w:r w:rsidR="0079363D">
              <w:rPr>
                <w:color w:val="000000" w:themeColor="text1"/>
                <w:sz w:val="20"/>
                <w:szCs w:val="20"/>
              </w:rPr>
              <w:t>.</w:t>
            </w:r>
          </w:p>
          <w:p w:rsidR="00AA3600" w:rsidRDefault="00AA3600" w:rsidP="00EC1333">
            <w:pPr>
              <w:spacing w:line="240" w:lineRule="auto"/>
              <w:rPr>
                <w:color w:val="000000" w:themeColor="text1"/>
                <w:sz w:val="20"/>
                <w:szCs w:val="20"/>
              </w:rPr>
            </w:pPr>
          </w:p>
          <w:p w:rsidR="00AA3600" w:rsidRDefault="00AA3600" w:rsidP="00AA3600">
            <w:pPr>
              <w:spacing w:line="240" w:lineRule="auto"/>
              <w:rPr>
                <w:sz w:val="20"/>
                <w:szCs w:val="20"/>
              </w:rPr>
            </w:pPr>
            <w:r>
              <w:rPr>
                <w:sz w:val="20"/>
                <w:szCs w:val="20"/>
              </w:rPr>
              <w:t>MindWave Sync fails:</w:t>
            </w:r>
          </w:p>
          <w:p w:rsidR="00AA3600" w:rsidRDefault="00AA3600" w:rsidP="00AA3600">
            <w:pPr>
              <w:spacing w:line="240" w:lineRule="auto"/>
              <w:ind w:left="1080"/>
              <w:rPr>
                <w:sz w:val="20"/>
                <w:szCs w:val="20"/>
              </w:rPr>
            </w:pPr>
            <w:r>
              <w:rPr>
                <w:sz w:val="20"/>
                <w:szCs w:val="20"/>
              </w:rPr>
              <w:t>5a.     Sync failed message with a retry button and continue button</w:t>
            </w:r>
          </w:p>
          <w:p w:rsidR="00AA3600" w:rsidRDefault="00AA3600" w:rsidP="00AA3600">
            <w:pPr>
              <w:spacing w:line="240" w:lineRule="auto"/>
              <w:ind w:left="1080"/>
              <w:rPr>
                <w:sz w:val="20"/>
                <w:szCs w:val="20"/>
              </w:rPr>
            </w:pPr>
            <w:r>
              <w:rPr>
                <w:sz w:val="20"/>
                <w:szCs w:val="20"/>
              </w:rPr>
              <w:t>5b.     Retry button pushed go to Step 5</w:t>
            </w:r>
          </w:p>
          <w:p w:rsidR="00AA3600" w:rsidRDefault="00AA3600" w:rsidP="00AA3600">
            <w:pPr>
              <w:spacing w:line="240" w:lineRule="auto"/>
              <w:ind w:left="1080"/>
              <w:rPr>
                <w:sz w:val="20"/>
                <w:szCs w:val="20"/>
              </w:rPr>
            </w:pPr>
            <w:r>
              <w:rPr>
                <w:sz w:val="20"/>
                <w:szCs w:val="20"/>
              </w:rPr>
              <w:t>5c.     Continue button: Attention data set to 0: Use Case ID: 3</w:t>
            </w:r>
          </w:p>
          <w:p w:rsidR="00AA3600" w:rsidRPr="00D60705" w:rsidRDefault="00AA3600" w:rsidP="00AA3600">
            <w:pPr>
              <w:spacing w:line="240" w:lineRule="auto"/>
              <w:ind w:left="1620" w:hanging="540"/>
              <w:rPr>
                <w:sz w:val="20"/>
                <w:szCs w:val="20"/>
              </w:rPr>
            </w:pPr>
            <w:r>
              <w:rPr>
                <w:sz w:val="20"/>
                <w:szCs w:val="20"/>
              </w:rPr>
              <w:t>5d.     After 5 failed attempts or 1 minute of no action client informed to contact tutor</w:t>
            </w:r>
            <w:r>
              <w:rPr>
                <w:color w:val="000000" w:themeColor="text1"/>
                <w:sz w:val="20"/>
                <w:szCs w:val="20"/>
              </w:rPr>
              <w:t xml:space="preserve">  and systems              returns to login screen</w:t>
            </w:r>
          </w:p>
        </w:tc>
      </w:tr>
    </w:tbl>
    <w:p w:rsidR="007F0BC7" w:rsidRDefault="007F0BC7" w:rsidP="00E125D9">
      <w:pPr>
        <w:spacing w:line="240" w:lineRule="auto"/>
      </w:pPr>
    </w:p>
    <w:p w:rsidR="00AE2702" w:rsidRDefault="00AE2702" w:rsidP="00E125D9">
      <w:pPr>
        <w:spacing w:line="240" w:lineRule="auto"/>
      </w:pPr>
      <w:r>
        <w:br w:type="page"/>
      </w:r>
    </w:p>
    <w:p w:rsidR="00810187" w:rsidRDefault="00E125D9" w:rsidP="00E125D9">
      <w:pPr>
        <w:spacing w:line="240" w:lineRule="auto"/>
      </w:pPr>
      <w:r>
        <w:lastRenderedPageBreak/>
        <w:t>ID:3 Operation Without MindWave</w:t>
      </w:r>
    </w:p>
    <w:tbl>
      <w:tblPr>
        <w:tblStyle w:val="TableGrid"/>
        <w:tblW w:w="0" w:type="auto"/>
        <w:tblLook w:val="04A0" w:firstRow="1" w:lastRow="0" w:firstColumn="1" w:lastColumn="0" w:noHBand="0" w:noVBand="1"/>
      </w:tblPr>
      <w:tblGrid>
        <w:gridCol w:w="4788"/>
        <w:gridCol w:w="1596"/>
        <w:gridCol w:w="3192"/>
      </w:tblGrid>
      <w:tr w:rsidR="00E125D9" w:rsidRPr="00B112B4" w:rsidTr="00543AD8">
        <w:tc>
          <w:tcPr>
            <w:tcW w:w="4788" w:type="dxa"/>
            <w:shd w:val="clear" w:color="auto" w:fill="548DD4" w:themeFill="text2" w:themeFillTint="99"/>
          </w:tcPr>
          <w:p w:rsidR="00E125D9" w:rsidRPr="00E53BC3" w:rsidRDefault="00E125D9" w:rsidP="00543AD8">
            <w:pPr>
              <w:spacing w:before="20" w:after="20" w:line="240" w:lineRule="auto"/>
            </w:pPr>
            <w:r w:rsidRPr="00E53BC3">
              <w:rPr>
                <w:color w:val="FFFFFF" w:themeColor="background1"/>
              </w:rPr>
              <w:t xml:space="preserve">Use-Case Name:  </w:t>
            </w:r>
            <w:r w:rsidRPr="00810187">
              <w:rPr>
                <w:sz w:val="20"/>
                <w:szCs w:val="20"/>
              </w:rPr>
              <w:t>O</w:t>
            </w:r>
            <w:r>
              <w:rPr>
                <w:sz w:val="20"/>
                <w:szCs w:val="20"/>
              </w:rPr>
              <w:t>peration Without MindWave</w:t>
            </w:r>
          </w:p>
        </w:tc>
        <w:tc>
          <w:tcPr>
            <w:tcW w:w="1596" w:type="dxa"/>
            <w:shd w:val="clear" w:color="auto" w:fill="548DD4" w:themeFill="text2" w:themeFillTint="99"/>
          </w:tcPr>
          <w:p w:rsidR="00E125D9" w:rsidRPr="00B112B4" w:rsidRDefault="00E125D9" w:rsidP="00543AD8">
            <w:pPr>
              <w:spacing w:before="20" w:after="20" w:line="240" w:lineRule="auto"/>
              <w:rPr>
                <w:color w:val="000000" w:themeColor="text1"/>
              </w:rPr>
            </w:pPr>
            <w:r w:rsidRPr="00B112B4">
              <w:rPr>
                <w:color w:val="FFFFFF" w:themeColor="background1"/>
              </w:rPr>
              <w:t>ID:</w:t>
            </w:r>
            <w:r>
              <w:rPr>
                <w:color w:val="FFFFFF" w:themeColor="background1"/>
              </w:rPr>
              <w:t xml:space="preserve">  </w:t>
            </w:r>
            <w:r>
              <w:rPr>
                <w:color w:val="000000" w:themeColor="text1"/>
                <w:sz w:val="20"/>
                <w:szCs w:val="20"/>
              </w:rPr>
              <w:t>3</w:t>
            </w:r>
          </w:p>
        </w:tc>
        <w:tc>
          <w:tcPr>
            <w:tcW w:w="3192" w:type="dxa"/>
            <w:shd w:val="clear" w:color="auto" w:fill="548DD4" w:themeFill="text2" w:themeFillTint="99"/>
          </w:tcPr>
          <w:p w:rsidR="00E125D9" w:rsidRPr="00B112B4" w:rsidRDefault="00E125D9" w:rsidP="00543AD8">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E125D9" w:rsidRPr="00B112B4" w:rsidTr="00543AD8">
        <w:tc>
          <w:tcPr>
            <w:tcW w:w="4788" w:type="dxa"/>
            <w:shd w:val="clear" w:color="auto" w:fill="548DD4" w:themeFill="text2" w:themeFillTint="99"/>
          </w:tcPr>
          <w:p w:rsidR="00E125D9" w:rsidRPr="00E53BC3" w:rsidRDefault="00E125D9" w:rsidP="00543AD8">
            <w:pPr>
              <w:spacing w:before="20" w:after="20" w:line="240" w:lineRule="auto"/>
              <w:rPr>
                <w:color w:val="000000" w:themeColor="text1"/>
              </w:rPr>
            </w:pPr>
            <w:r w:rsidRPr="00E53BC3">
              <w:rPr>
                <w:color w:val="FFFFFF" w:themeColor="background1"/>
              </w:rPr>
              <w:t xml:space="preserve">Primary Actor:  </w:t>
            </w:r>
            <w:r>
              <w:rPr>
                <w:color w:val="000000" w:themeColor="text1"/>
                <w:sz w:val="20"/>
                <w:szCs w:val="20"/>
              </w:rPr>
              <w:t>Student</w:t>
            </w:r>
          </w:p>
        </w:tc>
        <w:tc>
          <w:tcPr>
            <w:tcW w:w="4788" w:type="dxa"/>
            <w:gridSpan w:val="2"/>
            <w:shd w:val="clear" w:color="auto" w:fill="548DD4" w:themeFill="text2" w:themeFillTint="99"/>
          </w:tcPr>
          <w:p w:rsidR="00E125D9" w:rsidRPr="00B112B4" w:rsidRDefault="00E125D9" w:rsidP="00543AD8">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Pr="00B112B4">
              <w:rPr>
                <w:color w:val="000000" w:themeColor="text1"/>
                <w:sz w:val="20"/>
                <w:szCs w:val="20"/>
              </w:rPr>
              <w:t>Detail, essential</w:t>
            </w:r>
          </w:p>
        </w:tc>
      </w:tr>
      <w:tr w:rsidR="00E125D9" w:rsidRPr="00AE6B74" w:rsidTr="00543AD8">
        <w:tc>
          <w:tcPr>
            <w:tcW w:w="9576" w:type="dxa"/>
            <w:gridSpan w:val="3"/>
            <w:shd w:val="clear" w:color="auto" w:fill="548DD4" w:themeFill="text2" w:themeFillTint="99"/>
          </w:tcPr>
          <w:p w:rsidR="00E125D9" w:rsidRPr="00E53BC3" w:rsidRDefault="00E125D9" w:rsidP="00543AD8">
            <w:pPr>
              <w:spacing w:before="20" w:after="20" w:line="240" w:lineRule="auto"/>
              <w:rPr>
                <w:color w:val="FFFFFF" w:themeColor="background1"/>
              </w:rPr>
            </w:pPr>
            <w:r w:rsidRPr="00E53BC3">
              <w:rPr>
                <w:color w:val="FFFFFF" w:themeColor="background1"/>
              </w:rPr>
              <w:t xml:space="preserve">Stakeholders and Interests:  </w:t>
            </w:r>
          </w:p>
          <w:p w:rsidR="00696C82" w:rsidRDefault="00696C82" w:rsidP="00696C82">
            <w:pPr>
              <w:spacing w:before="20" w:after="20" w:line="240" w:lineRule="auto"/>
              <w:rPr>
                <w:color w:val="000000" w:themeColor="text1"/>
                <w:sz w:val="20"/>
                <w:szCs w:val="20"/>
              </w:rPr>
            </w:pPr>
            <w:r>
              <w:rPr>
                <w:color w:val="000000" w:themeColor="text1"/>
                <w:sz w:val="20"/>
                <w:szCs w:val="20"/>
              </w:rPr>
              <w:t>Student</w:t>
            </w:r>
            <w:r w:rsidRPr="00E53BC3">
              <w:rPr>
                <w:color w:val="000000" w:themeColor="text1"/>
                <w:sz w:val="20"/>
                <w:szCs w:val="20"/>
              </w:rPr>
              <w:t xml:space="preserve"> –</w:t>
            </w:r>
            <w:r>
              <w:rPr>
                <w:color w:val="000000" w:themeColor="text1"/>
                <w:sz w:val="20"/>
                <w:szCs w:val="20"/>
              </w:rPr>
              <w:t>wants to begin quiz sections and earning levels to improve his or her ability</w:t>
            </w:r>
          </w:p>
          <w:p w:rsidR="00696C82" w:rsidRDefault="00696C82" w:rsidP="00696C82">
            <w:pPr>
              <w:spacing w:before="20" w:after="20" w:line="240" w:lineRule="auto"/>
              <w:rPr>
                <w:color w:val="000000" w:themeColor="text1"/>
                <w:sz w:val="20"/>
                <w:szCs w:val="20"/>
              </w:rPr>
            </w:pPr>
            <w:r>
              <w:rPr>
                <w:color w:val="000000" w:themeColor="text1"/>
                <w:sz w:val="20"/>
                <w:szCs w:val="20"/>
              </w:rPr>
              <w:t>Tutor – wants to be able to view the student’s progress during quizzing sessions</w:t>
            </w:r>
          </w:p>
          <w:p w:rsidR="00696C82" w:rsidRPr="00AE6B74" w:rsidRDefault="00696C82" w:rsidP="00543AD8">
            <w:pPr>
              <w:spacing w:before="20" w:after="20" w:line="240" w:lineRule="auto"/>
              <w:rPr>
                <w:color w:val="000000" w:themeColor="text1"/>
                <w:sz w:val="20"/>
                <w:szCs w:val="20"/>
              </w:rPr>
            </w:pPr>
            <w:r>
              <w:rPr>
                <w:color w:val="000000" w:themeColor="text1"/>
                <w:sz w:val="20"/>
                <w:szCs w:val="20"/>
              </w:rPr>
              <w:t>Professor – wants student to do better in class</w:t>
            </w:r>
          </w:p>
        </w:tc>
      </w:tr>
      <w:tr w:rsidR="00E125D9" w:rsidRPr="00E53BC3" w:rsidTr="00543AD8">
        <w:tc>
          <w:tcPr>
            <w:tcW w:w="9576" w:type="dxa"/>
            <w:gridSpan w:val="3"/>
            <w:shd w:val="clear" w:color="auto" w:fill="548DD4" w:themeFill="text2" w:themeFillTint="99"/>
          </w:tcPr>
          <w:p w:rsidR="00E125D9" w:rsidRPr="00E53BC3" w:rsidRDefault="00E125D9" w:rsidP="00543AD8">
            <w:pPr>
              <w:spacing w:before="20" w:after="20" w:line="240" w:lineRule="auto"/>
              <w:rPr>
                <w:color w:val="FFFFFF" w:themeColor="background1"/>
              </w:rPr>
            </w:pPr>
            <w:r w:rsidRPr="00E53BC3">
              <w:rPr>
                <w:color w:val="FFFFFF" w:themeColor="background1"/>
              </w:rPr>
              <w:t xml:space="preserve">Brief Descriptions:  </w:t>
            </w:r>
            <w:r>
              <w:rPr>
                <w:color w:val="000000" w:themeColor="text1"/>
                <w:sz w:val="20"/>
                <w:szCs w:val="20"/>
              </w:rPr>
              <w:t>Student views current rank and then begins mathematics quizzing</w:t>
            </w:r>
          </w:p>
        </w:tc>
      </w:tr>
      <w:tr w:rsidR="00E125D9" w:rsidRPr="00E53BC3" w:rsidTr="00543AD8">
        <w:tc>
          <w:tcPr>
            <w:tcW w:w="9576" w:type="dxa"/>
            <w:gridSpan w:val="3"/>
            <w:shd w:val="clear" w:color="auto" w:fill="548DD4" w:themeFill="text2" w:themeFillTint="99"/>
          </w:tcPr>
          <w:p w:rsidR="00AF4B78" w:rsidRDefault="00AF4B78" w:rsidP="00AF4B78">
            <w:pPr>
              <w:spacing w:before="20" w:after="20" w:line="240" w:lineRule="auto"/>
              <w:rPr>
                <w:color w:val="FFFFFF" w:themeColor="background1"/>
              </w:rPr>
            </w:pPr>
            <w:r>
              <w:rPr>
                <w:color w:val="FFFFFF" w:themeColor="background1"/>
              </w:rPr>
              <w:t xml:space="preserve">Precondition:  </w:t>
            </w:r>
            <w:r w:rsidRPr="00AF4B78">
              <w:rPr>
                <w:sz w:val="20"/>
                <w:szCs w:val="20"/>
              </w:rPr>
              <w:t>Student is logged into system</w:t>
            </w:r>
            <w:r w:rsidR="0079363D">
              <w:rPr>
                <w:sz w:val="20"/>
                <w:szCs w:val="20"/>
              </w:rPr>
              <w:t xml:space="preserve"> but MindWave sync failed</w:t>
            </w:r>
          </w:p>
          <w:p w:rsidR="00E125D9" w:rsidRPr="00AF4B78" w:rsidRDefault="00AF4B78" w:rsidP="00543AD8">
            <w:pPr>
              <w:spacing w:before="20" w:after="20" w:line="240" w:lineRule="auto"/>
              <w:rPr>
                <w:color w:val="000000" w:themeColor="text1"/>
                <w:sz w:val="20"/>
                <w:szCs w:val="20"/>
              </w:rPr>
            </w:pPr>
            <w:r>
              <w:rPr>
                <w:color w:val="FFFFFF" w:themeColor="background1"/>
              </w:rPr>
              <w:t xml:space="preserve">Trigger: </w:t>
            </w:r>
            <w:r>
              <w:rPr>
                <w:sz w:val="20"/>
                <w:szCs w:val="20"/>
              </w:rPr>
              <w:t>Student clicks start button to begin quizzing</w:t>
            </w:r>
          </w:p>
          <w:p w:rsidR="00E125D9" w:rsidRPr="00E53BC3" w:rsidRDefault="00E125D9" w:rsidP="00543AD8">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E125D9" w:rsidRPr="00E53BC3" w:rsidTr="00543AD8">
        <w:tc>
          <w:tcPr>
            <w:tcW w:w="9576" w:type="dxa"/>
            <w:gridSpan w:val="3"/>
            <w:shd w:val="clear" w:color="auto" w:fill="548DD4" w:themeFill="text2" w:themeFillTint="99"/>
          </w:tcPr>
          <w:p w:rsidR="00E125D9" w:rsidRPr="00E53BC3" w:rsidRDefault="00E125D9" w:rsidP="00543AD8">
            <w:pPr>
              <w:spacing w:before="20" w:after="20" w:line="240" w:lineRule="auto"/>
              <w:ind w:left="720" w:hanging="720"/>
              <w:rPr>
                <w:color w:val="FFFFFF" w:themeColor="background1"/>
              </w:rPr>
            </w:pPr>
            <w:r w:rsidRPr="00E53BC3">
              <w:rPr>
                <w:color w:val="FFFFFF" w:themeColor="background1"/>
              </w:rPr>
              <w:t>Relationships:</w:t>
            </w:r>
          </w:p>
          <w:p w:rsidR="00E125D9" w:rsidRPr="00E53BC3" w:rsidRDefault="00E125D9" w:rsidP="00543AD8">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r w:rsidR="000C06BF">
              <w:rPr>
                <w:color w:val="000000" w:themeColor="text1"/>
                <w:sz w:val="20"/>
                <w:szCs w:val="20"/>
              </w:rPr>
              <w:t>Student</w:t>
            </w:r>
            <w:r w:rsidRPr="00E53BC3">
              <w:rPr>
                <w:color w:val="000000" w:themeColor="text1"/>
                <w:sz w:val="20"/>
                <w:szCs w:val="20"/>
              </w:rPr>
              <w:t xml:space="preserve">   </w:t>
            </w:r>
            <w:r>
              <w:rPr>
                <w:color w:val="000000" w:themeColor="text1"/>
                <w:sz w:val="20"/>
                <w:szCs w:val="20"/>
              </w:rPr>
              <w:t xml:space="preserve">  </w:t>
            </w:r>
          </w:p>
          <w:p w:rsidR="00E125D9" w:rsidRPr="00E53BC3" w:rsidRDefault="00E125D9" w:rsidP="00543AD8">
            <w:pPr>
              <w:spacing w:before="20" w:after="20" w:line="240" w:lineRule="auto"/>
              <w:ind w:left="720" w:hanging="720"/>
              <w:rPr>
                <w:color w:val="000000" w:themeColor="text1"/>
                <w:sz w:val="20"/>
                <w:szCs w:val="20"/>
              </w:rPr>
            </w:pPr>
            <w:r w:rsidRPr="00E53BC3">
              <w:rPr>
                <w:color w:val="FFFFFF" w:themeColor="background1"/>
              </w:rPr>
              <w:t xml:space="preserve">     Include:</w:t>
            </w:r>
            <w:r w:rsidR="000C06BF">
              <w:rPr>
                <w:color w:val="000000" w:themeColor="text1"/>
                <w:sz w:val="20"/>
                <w:szCs w:val="20"/>
              </w:rPr>
              <w:t xml:space="preserve">                        </w:t>
            </w:r>
            <w:r w:rsidR="00286AD3">
              <w:rPr>
                <w:color w:val="000000" w:themeColor="text1"/>
                <w:sz w:val="20"/>
                <w:szCs w:val="20"/>
              </w:rPr>
              <w:t>Authorize Student</w:t>
            </w:r>
          </w:p>
          <w:p w:rsidR="00E125D9" w:rsidRPr="00E53BC3" w:rsidRDefault="00E125D9" w:rsidP="00543AD8">
            <w:pPr>
              <w:spacing w:before="20" w:after="20" w:line="240" w:lineRule="auto"/>
              <w:ind w:left="720" w:hanging="720"/>
              <w:rPr>
                <w:color w:val="000000" w:themeColor="text1"/>
                <w:sz w:val="20"/>
                <w:szCs w:val="20"/>
              </w:rPr>
            </w:pPr>
            <w:r w:rsidRPr="00E53BC3">
              <w:rPr>
                <w:color w:val="FFFFFF" w:themeColor="background1"/>
              </w:rPr>
              <w:t xml:space="preserve">     Extend:</w:t>
            </w:r>
            <w:r w:rsidRPr="00E53BC3">
              <w:rPr>
                <w:color w:val="000000" w:themeColor="text1"/>
                <w:sz w:val="20"/>
                <w:szCs w:val="20"/>
              </w:rPr>
              <w:t xml:space="preserve">                           </w:t>
            </w:r>
            <w:r>
              <w:rPr>
                <w:color w:val="000000" w:themeColor="text1"/>
                <w:sz w:val="20"/>
                <w:szCs w:val="20"/>
              </w:rPr>
              <w:t xml:space="preserve">  </w:t>
            </w:r>
          </w:p>
          <w:p w:rsidR="00E125D9" w:rsidRPr="00E53BC3" w:rsidRDefault="00E125D9" w:rsidP="00543AD8">
            <w:pPr>
              <w:spacing w:before="20" w:after="20" w:line="240" w:lineRule="auto"/>
              <w:ind w:left="720" w:hanging="720"/>
              <w:rPr>
                <w:color w:val="FFFFFF" w:themeColor="background1"/>
              </w:rPr>
            </w:pPr>
            <w:r w:rsidRPr="00E53BC3">
              <w:rPr>
                <w:color w:val="FFFFFF" w:themeColor="background1"/>
              </w:rPr>
              <w:t xml:space="preserve">     Generalization:</w:t>
            </w:r>
          </w:p>
        </w:tc>
      </w:tr>
      <w:tr w:rsidR="00E125D9" w:rsidRPr="00E53BC3" w:rsidTr="00543AD8">
        <w:tc>
          <w:tcPr>
            <w:tcW w:w="9576" w:type="dxa"/>
            <w:gridSpan w:val="3"/>
            <w:shd w:val="clear" w:color="auto" w:fill="548DD4" w:themeFill="text2" w:themeFillTint="99"/>
          </w:tcPr>
          <w:p w:rsidR="00E125D9" w:rsidRPr="00E53BC3" w:rsidRDefault="00E125D9" w:rsidP="00A61984">
            <w:pPr>
              <w:tabs>
                <w:tab w:val="left" w:pos="7215"/>
              </w:tabs>
              <w:spacing w:before="20" w:after="20" w:line="240" w:lineRule="auto"/>
              <w:rPr>
                <w:color w:val="FFFFFF" w:themeColor="background1"/>
              </w:rPr>
            </w:pPr>
            <w:r w:rsidRPr="00E53BC3">
              <w:rPr>
                <w:color w:val="FFFFFF" w:themeColor="background1"/>
              </w:rPr>
              <w:t>Normal Flow of Events:</w:t>
            </w:r>
            <w:r w:rsidR="00A61984">
              <w:rPr>
                <w:color w:val="FFFFFF" w:themeColor="background1"/>
              </w:rPr>
              <w:tab/>
            </w:r>
          </w:p>
          <w:p w:rsidR="00D11DFB" w:rsidRPr="00A61984" w:rsidRDefault="00D11DFB" w:rsidP="00985905">
            <w:pPr>
              <w:pStyle w:val="ListParagraph"/>
              <w:numPr>
                <w:ilvl w:val="0"/>
                <w:numId w:val="7"/>
              </w:numPr>
              <w:spacing w:line="240" w:lineRule="auto"/>
              <w:rPr>
                <w:sz w:val="20"/>
                <w:szCs w:val="20"/>
              </w:rPr>
            </w:pPr>
            <w:r w:rsidRPr="00A61984">
              <w:rPr>
                <w:sz w:val="20"/>
                <w:szCs w:val="20"/>
              </w:rPr>
              <w:t xml:space="preserve">After clicking start button </w:t>
            </w:r>
            <w:r w:rsidR="00A61984">
              <w:rPr>
                <w:sz w:val="20"/>
                <w:szCs w:val="20"/>
              </w:rPr>
              <w:t>s</w:t>
            </w:r>
            <w:r w:rsidRPr="00A61984">
              <w:rPr>
                <w:sz w:val="20"/>
                <w:szCs w:val="20"/>
              </w:rPr>
              <w:t>tudent gets math question</w:t>
            </w:r>
          </w:p>
          <w:p w:rsidR="00D11DFB" w:rsidRDefault="00D11DFB" w:rsidP="00985905">
            <w:pPr>
              <w:pStyle w:val="ListParagraph"/>
              <w:numPr>
                <w:ilvl w:val="0"/>
                <w:numId w:val="7"/>
              </w:numPr>
              <w:spacing w:line="240" w:lineRule="auto"/>
              <w:rPr>
                <w:sz w:val="20"/>
                <w:szCs w:val="20"/>
              </w:rPr>
            </w:pPr>
            <w:r>
              <w:rPr>
                <w:sz w:val="20"/>
                <w:szCs w:val="20"/>
              </w:rPr>
              <w:t>Answers to question is indicated correct or incorrect</w:t>
            </w:r>
          </w:p>
          <w:p w:rsidR="00D11DFB" w:rsidRDefault="007C31C8" w:rsidP="00985905">
            <w:pPr>
              <w:pStyle w:val="ListParagraph"/>
              <w:numPr>
                <w:ilvl w:val="0"/>
                <w:numId w:val="7"/>
              </w:numPr>
              <w:spacing w:line="240" w:lineRule="auto"/>
              <w:rPr>
                <w:sz w:val="20"/>
                <w:szCs w:val="20"/>
              </w:rPr>
            </w:pPr>
            <w:r>
              <w:rPr>
                <w:sz w:val="20"/>
                <w:szCs w:val="20"/>
              </w:rPr>
              <w:t>Steps 2 and 3</w:t>
            </w:r>
            <w:r w:rsidR="00D11DFB">
              <w:rPr>
                <w:sz w:val="20"/>
                <w:szCs w:val="20"/>
              </w:rPr>
              <w:t xml:space="preserve"> are repeated</w:t>
            </w:r>
            <w:r w:rsidR="00D2357A">
              <w:rPr>
                <w:sz w:val="20"/>
                <w:szCs w:val="20"/>
              </w:rPr>
              <w:t xml:space="preserve"> for 2</w:t>
            </w:r>
            <w:r w:rsidR="00D11DFB">
              <w:rPr>
                <w:sz w:val="20"/>
                <w:szCs w:val="20"/>
              </w:rPr>
              <w:t>0 different</w:t>
            </w:r>
            <w:r w:rsidR="003046BA">
              <w:rPr>
                <w:sz w:val="20"/>
                <w:szCs w:val="20"/>
              </w:rPr>
              <w:t xml:space="preserve"> math questions</w:t>
            </w:r>
          </w:p>
          <w:p w:rsidR="00A61984" w:rsidRDefault="00A61984" w:rsidP="00985905">
            <w:pPr>
              <w:pStyle w:val="ListParagraph"/>
              <w:numPr>
                <w:ilvl w:val="0"/>
                <w:numId w:val="7"/>
              </w:numPr>
              <w:spacing w:line="240" w:lineRule="auto"/>
              <w:rPr>
                <w:sz w:val="20"/>
                <w:szCs w:val="20"/>
              </w:rPr>
            </w:pPr>
            <w:r>
              <w:rPr>
                <w:sz w:val="20"/>
                <w:szCs w:val="20"/>
              </w:rPr>
              <w:t xml:space="preserve">Results are displayed to </w:t>
            </w:r>
            <w:r w:rsidR="00121833">
              <w:rPr>
                <w:sz w:val="20"/>
                <w:szCs w:val="20"/>
              </w:rPr>
              <w:t xml:space="preserve">the </w:t>
            </w:r>
            <w:r>
              <w:rPr>
                <w:sz w:val="20"/>
                <w:szCs w:val="20"/>
              </w:rPr>
              <w:t xml:space="preserve">student </w:t>
            </w:r>
            <w:r w:rsidR="00121833">
              <w:rPr>
                <w:sz w:val="20"/>
                <w:szCs w:val="20"/>
              </w:rPr>
              <w:t xml:space="preserve">on </w:t>
            </w:r>
            <w:r>
              <w:rPr>
                <w:sz w:val="20"/>
                <w:szCs w:val="20"/>
              </w:rPr>
              <w:t>the start screen</w:t>
            </w:r>
            <w:r w:rsidR="00121833">
              <w:rPr>
                <w:sz w:val="20"/>
                <w:szCs w:val="20"/>
              </w:rPr>
              <w:t xml:space="preserve"> through text</w:t>
            </w:r>
          </w:p>
          <w:p w:rsidR="00D11DFB" w:rsidRDefault="00A61984" w:rsidP="00985905">
            <w:pPr>
              <w:pStyle w:val="ListParagraph"/>
              <w:numPr>
                <w:ilvl w:val="0"/>
                <w:numId w:val="7"/>
              </w:numPr>
              <w:spacing w:line="240" w:lineRule="auto"/>
              <w:rPr>
                <w:sz w:val="20"/>
                <w:szCs w:val="20"/>
              </w:rPr>
            </w:pPr>
            <w:r>
              <w:rPr>
                <w:sz w:val="20"/>
                <w:szCs w:val="20"/>
              </w:rPr>
              <w:t>Start</w:t>
            </w:r>
            <w:r w:rsidR="00D11DFB">
              <w:rPr>
                <w:sz w:val="20"/>
                <w:szCs w:val="20"/>
              </w:rPr>
              <w:t xml:space="preserve"> button takes student back to </w:t>
            </w:r>
            <w:r w:rsidR="007C31C8">
              <w:rPr>
                <w:sz w:val="20"/>
                <w:szCs w:val="20"/>
              </w:rPr>
              <w:t xml:space="preserve">Step </w:t>
            </w:r>
            <w:r w:rsidR="00D11DFB">
              <w:rPr>
                <w:sz w:val="20"/>
                <w:szCs w:val="20"/>
              </w:rPr>
              <w:t>1</w:t>
            </w:r>
            <w:r w:rsidR="007C31C8">
              <w:rPr>
                <w:sz w:val="20"/>
                <w:szCs w:val="20"/>
              </w:rPr>
              <w:t xml:space="preserve"> (To be determined when level is increased</w:t>
            </w:r>
            <w:r w:rsidR="007C31C8" w:rsidRPr="00B467ED">
              <w:rPr>
                <w:sz w:val="20"/>
                <w:szCs w:val="20"/>
              </w:rPr>
              <w:t>)</w:t>
            </w:r>
          </w:p>
          <w:p w:rsidR="00E125D9" w:rsidRPr="00E53BC3" w:rsidRDefault="00D11DFB" w:rsidP="00985905">
            <w:pPr>
              <w:pStyle w:val="ListParagraph"/>
              <w:numPr>
                <w:ilvl w:val="0"/>
                <w:numId w:val="7"/>
              </w:numPr>
              <w:spacing w:line="240" w:lineRule="auto"/>
              <w:rPr>
                <w:sz w:val="20"/>
                <w:szCs w:val="20"/>
              </w:rPr>
            </w:pPr>
            <w:r>
              <w:rPr>
                <w:sz w:val="20"/>
                <w:szCs w:val="20"/>
              </w:rPr>
              <w:t>Logout button returns to login screen</w:t>
            </w:r>
          </w:p>
        </w:tc>
      </w:tr>
      <w:tr w:rsidR="00AF4B78" w:rsidRPr="00E53BC3" w:rsidTr="00543AD8">
        <w:tc>
          <w:tcPr>
            <w:tcW w:w="9576" w:type="dxa"/>
            <w:gridSpan w:val="3"/>
            <w:shd w:val="clear" w:color="auto" w:fill="548DD4" w:themeFill="text2" w:themeFillTint="99"/>
          </w:tcPr>
          <w:p w:rsidR="009342F2" w:rsidRDefault="00AF4B78" w:rsidP="009342F2">
            <w:pPr>
              <w:spacing w:line="240" w:lineRule="auto"/>
              <w:ind w:left="1080"/>
              <w:rPr>
                <w:rFonts w:ascii="Cambria" w:hAnsi="Cambria"/>
                <w:color w:val="FFFFFF" w:themeColor="background1"/>
              </w:rPr>
            </w:pPr>
            <w:proofErr w:type="spellStart"/>
            <w:r w:rsidRPr="00DF427E">
              <w:rPr>
                <w:rFonts w:ascii="Cambria" w:hAnsi="Cambria"/>
                <w:color w:val="FFFFFF" w:themeColor="background1"/>
              </w:rPr>
              <w:t>Subflows</w:t>
            </w:r>
            <w:proofErr w:type="spellEnd"/>
            <w:r w:rsidRPr="00DF427E">
              <w:rPr>
                <w:rFonts w:ascii="Cambria" w:hAnsi="Cambria"/>
                <w:color w:val="FFFFFF" w:themeColor="background1"/>
              </w:rPr>
              <w:t xml:space="preserve">:  </w:t>
            </w:r>
          </w:p>
          <w:p w:rsidR="009342F2" w:rsidRDefault="009342F2" w:rsidP="009342F2">
            <w:pPr>
              <w:spacing w:line="240" w:lineRule="auto"/>
              <w:ind w:left="1080"/>
              <w:rPr>
                <w:rFonts w:ascii="Cambria" w:hAnsi="Cambria"/>
                <w:color w:val="FFFFFF" w:themeColor="background1"/>
              </w:rPr>
            </w:pPr>
          </w:p>
          <w:p w:rsidR="00AF4B78" w:rsidRPr="009342F2" w:rsidRDefault="00FF6C8B" w:rsidP="009342F2">
            <w:pPr>
              <w:spacing w:line="240" w:lineRule="auto"/>
              <w:ind w:left="1080"/>
              <w:rPr>
                <w:sz w:val="20"/>
                <w:szCs w:val="20"/>
              </w:rPr>
            </w:pPr>
            <w:r>
              <w:rPr>
                <w:sz w:val="20"/>
                <w:szCs w:val="20"/>
              </w:rPr>
              <w:t>4a.  Every five questions student data sent to server</w:t>
            </w:r>
          </w:p>
          <w:p w:rsidR="00D11DFB" w:rsidRPr="00D11DFB" w:rsidRDefault="00D11DFB" w:rsidP="007C31C8">
            <w:pPr>
              <w:spacing w:line="240" w:lineRule="auto"/>
              <w:ind w:left="1080"/>
              <w:rPr>
                <w:sz w:val="20"/>
                <w:szCs w:val="20"/>
              </w:rPr>
            </w:pPr>
          </w:p>
        </w:tc>
      </w:tr>
      <w:tr w:rsidR="00E125D9" w:rsidRPr="00D60705" w:rsidTr="00543AD8">
        <w:tc>
          <w:tcPr>
            <w:tcW w:w="9576" w:type="dxa"/>
            <w:gridSpan w:val="3"/>
            <w:shd w:val="clear" w:color="auto" w:fill="548DD4" w:themeFill="text2" w:themeFillTint="99"/>
          </w:tcPr>
          <w:p w:rsidR="00E125D9" w:rsidRDefault="00E125D9" w:rsidP="00543AD8">
            <w:pPr>
              <w:spacing w:before="20" w:after="20" w:line="240" w:lineRule="auto"/>
              <w:rPr>
                <w:color w:val="FFFFFF" w:themeColor="background1"/>
              </w:rPr>
            </w:pPr>
            <w:r w:rsidRPr="00E53BC3">
              <w:rPr>
                <w:color w:val="FFFFFF" w:themeColor="background1"/>
              </w:rPr>
              <w:t>Alternate/Exceptional Flows:</w:t>
            </w:r>
          </w:p>
          <w:p w:rsidR="00E125D9" w:rsidRPr="00D60705" w:rsidRDefault="00D11DFB" w:rsidP="00543AD8">
            <w:pPr>
              <w:spacing w:line="240" w:lineRule="auto"/>
              <w:ind w:left="1080"/>
              <w:rPr>
                <w:sz w:val="20"/>
                <w:szCs w:val="20"/>
              </w:rPr>
            </w:pPr>
            <w:r>
              <w:rPr>
                <w:color w:val="000000" w:themeColor="text1"/>
                <w:sz w:val="20"/>
                <w:szCs w:val="20"/>
              </w:rPr>
              <w:t xml:space="preserve">2a.     Student wants to quit, execute </w:t>
            </w:r>
            <w:r w:rsidR="00FF6C8B">
              <w:rPr>
                <w:color w:val="000000" w:themeColor="text1"/>
                <w:sz w:val="20"/>
                <w:szCs w:val="20"/>
              </w:rPr>
              <w:t xml:space="preserve">Step </w:t>
            </w:r>
            <w:r>
              <w:rPr>
                <w:color w:val="000000" w:themeColor="text1"/>
                <w:sz w:val="20"/>
                <w:szCs w:val="20"/>
              </w:rPr>
              <w:t>7.</w:t>
            </w:r>
          </w:p>
        </w:tc>
      </w:tr>
    </w:tbl>
    <w:p w:rsidR="00E125D9" w:rsidRDefault="00E125D9" w:rsidP="0004179D"/>
    <w:p w:rsidR="00AE2702" w:rsidRDefault="00AE2702" w:rsidP="00AF4B78">
      <w:pPr>
        <w:pStyle w:val="Heading3"/>
      </w:pPr>
      <w:r>
        <w:br w:type="page"/>
      </w:r>
    </w:p>
    <w:p w:rsidR="00AF4B78" w:rsidRDefault="00432115" w:rsidP="00AF4B78">
      <w:pPr>
        <w:pStyle w:val="Heading3"/>
      </w:pPr>
      <w:bookmarkStart w:id="36" w:name="_Toc384136718"/>
      <w:r>
        <w:lastRenderedPageBreak/>
        <w:t>4.3</w:t>
      </w:r>
      <w:r w:rsidR="00AF4B78">
        <w:t>.2 Tutor</w:t>
      </w:r>
      <w:r w:rsidR="00990A5B">
        <w:t>/Server</w:t>
      </w:r>
      <w:r w:rsidR="00AF4B78">
        <w:t xml:space="preserve"> Use Cases</w:t>
      </w:r>
      <w:bookmarkEnd w:id="36"/>
    </w:p>
    <w:p w:rsidR="00B66FCE" w:rsidRPr="00F233B3" w:rsidRDefault="00B66FCE" w:rsidP="00B66FCE">
      <w:pPr>
        <w:spacing w:line="240" w:lineRule="auto"/>
      </w:pPr>
      <w:r>
        <w:t>ID:</w:t>
      </w:r>
      <w:r w:rsidR="00503E89">
        <w:t xml:space="preserve"> 4</w:t>
      </w:r>
      <w:r>
        <w:t xml:space="preserve"> </w:t>
      </w:r>
      <w:r w:rsidR="00D11DFB">
        <w:t xml:space="preserve">Dynamic </w:t>
      </w:r>
      <w:r>
        <w:t>Reporting</w:t>
      </w:r>
    </w:p>
    <w:tbl>
      <w:tblPr>
        <w:tblStyle w:val="TableGrid"/>
        <w:tblW w:w="0" w:type="auto"/>
        <w:tblLook w:val="04A0" w:firstRow="1" w:lastRow="0" w:firstColumn="1" w:lastColumn="0" w:noHBand="0" w:noVBand="1"/>
      </w:tblPr>
      <w:tblGrid>
        <w:gridCol w:w="4788"/>
        <w:gridCol w:w="1596"/>
        <w:gridCol w:w="3192"/>
      </w:tblGrid>
      <w:tr w:rsidR="00B66FCE" w:rsidRPr="00B112B4" w:rsidTr="009D315A">
        <w:tc>
          <w:tcPr>
            <w:tcW w:w="4788" w:type="dxa"/>
            <w:shd w:val="clear" w:color="auto" w:fill="548DD4" w:themeFill="text2" w:themeFillTint="99"/>
          </w:tcPr>
          <w:p w:rsidR="00B66FCE" w:rsidRPr="00E53BC3" w:rsidRDefault="00B66FCE" w:rsidP="00B66FCE">
            <w:pPr>
              <w:spacing w:before="20" w:after="20" w:line="240" w:lineRule="auto"/>
            </w:pPr>
            <w:r w:rsidRPr="00E53BC3">
              <w:rPr>
                <w:color w:val="FFFFFF" w:themeColor="background1"/>
              </w:rPr>
              <w:t xml:space="preserve">Use-Case Name:  </w:t>
            </w:r>
            <w:r w:rsidR="00D11DFB" w:rsidRPr="00D11DFB">
              <w:rPr>
                <w:sz w:val="20"/>
                <w:szCs w:val="20"/>
              </w:rPr>
              <w:t>Dynamic</w:t>
            </w:r>
            <w:r w:rsidR="00D11DFB">
              <w:rPr>
                <w:color w:val="FFFFFF" w:themeColor="background1"/>
              </w:rPr>
              <w:t xml:space="preserve"> </w:t>
            </w:r>
            <w:r>
              <w:rPr>
                <w:sz w:val="20"/>
                <w:szCs w:val="20"/>
              </w:rPr>
              <w:t>Reporting</w:t>
            </w:r>
          </w:p>
        </w:tc>
        <w:tc>
          <w:tcPr>
            <w:tcW w:w="1596" w:type="dxa"/>
            <w:shd w:val="clear" w:color="auto" w:fill="548DD4" w:themeFill="text2" w:themeFillTint="99"/>
          </w:tcPr>
          <w:p w:rsidR="00B66FCE" w:rsidRPr="00B112B4" w:rsidRDefault="00B66FCE" w:rsidP="009D315A">
            <w:pPr>
              <w:spacing w:before="20" w:after="20" w:line="240" w:lineRule="auto"/>
              <w:rPr>
                <w:color w:val="000000" w:themeColor="text1"/>
              </w:rPr>
            </w:pPr>
            <w:r w:rsidRPr="00B112B4">
              <w:rPr>
                <w:color w:val="FFFFFF" w:themeColor="background1"/>
              </w:rPr>
              <w:t>ID:</w:t>
            </w:r>
            <w:r>
              <w:rPr>
                <w:color w:val="FFFFFF" w:themeColor="background1"/>
              </w:rPr>
              <w:t xml:space="preserve">  </w:t>
            </w:r>
            <w:r w:rsidR="00AE4A26">
              <w:rPr>
                <w:color w:val="000000" w:themeColor="text1"/>
                <w:sz w:val="20"/>
                <w:szCs w:val="20"/>
              </w:rPr>
              <w:t>4</w:t>
            </w:r>
          </w:p>
        </w:tc>
        <w:tc>
          <w:tcPr>
            <w:tcW w:w="3192" w:type="dxa"/>
            <w:shd w:val="clear" w:color="auto" w:fill="548DD4" w:themeFill="text2" w:themeFillTint="99"/>
          </w:tcPr>
          <w:p w:rsidR="00B66FCE" w:rsidRPr="00B112B4" w:rsidRDefault="00B66FCE" w:rsidP="009D315A">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B66FCE" w:rsidRPr="00B112B4" w:rsidTr="009D315A">
        <w:tc>
          <w:tcPr>
            <w:tcW w:w="4788" w:type="dxa"/>
            <w:shd w:val="clear" w:color="auto" w:fill="548DD4" w:themeFill="text2" w:themeFillTint="99"/>
          </w:tcPr>
          <w:p w:rsidR="00B66FCE" w:rsidRPr="00E53BC3" w:rsidRDefault="00B66FCE" w:rsidP="009D315A">
            <w:pPr>
              <w:spacing w:before="20" w:after="20" w:line="240" w:lineRule="auto"/>
              <w:rPr>
                <w:color w:val="000000" w:themeColor="text1"/>
              </w:rPr>
            </w:pPr>
            <w:r w:rsidRPr="00E53BC3">
              <w:rPr>
                <w:color w:val="FFFFFF" w:themeColor="background1"/>
              </w:rPr>
              <w:t xml:space="preserve">Primary Actor:  </w:t>
            </w:r>
            <w:r>
              <w:rPr>
                <w:color w:val="000000" w:themeColor="text1"/>
                <w:sz w:val="20"/>
                <w:szCs w:val="20"/>
              </w:rPr>
              <w:t>Tutor</w:t>
            </w:r>
          </w:p>
        </w:tc>
        <w:tc>
          <w:tcPr>
            <w:tcW w:w="4788" w:type="dxa"/>
            <w:gridSpan w:val="2"/>
            <w:shd w:val="clear" w:color="auto" w:fill="548DD4" w:themeFill="text2" w:themeFillTint="99"/>
          </w:tcPr>
          <w:p w:rsidR="00B66FCE" w:rsidRPr="00B112B4" w:rsidRDefault="00B66FCE" w:rsidP="009D315A">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Pr="00B112B4">
              <w:rPr>
                <w:color w:val="000000" w:themeColor="text1"/>
                <w:sz w:val="20"/>
                <w:szCs w:val="20"/>
              </w:rPr>
              <w:t>Detail, essential</w:t>
            </w:r>
          </w:p>
        </w:tc>
      </w:tr>
      <w:tr w:rsidR="00B66FCE" w:rsidRPr="00E53BC3" w:rsidTr="009D315A">
        <w:tc>
          <w:tcPr>
            <w:tcW w:w="9576" w:type="dxa"/>
            <w:gridSpan w:val="3"/>
            <w:shd w:val="clear" w:color="auto" w:fill="548DD4" w:themeFill="text2" w:themeFillTint="99"/>
          </w:tcPr>
          <w:p w:rsidR="00B66FCE" w:rsidRPr="00E53BC3" w:rsidRDefault="00B66FCE" w:rsidP="009D315A">
            <w:pPr>
              <w:spacing w:before="20" w:after="20" w:line="240" w:lineRule="auto"/>
              <w:rPr>
                <w:color w:val="FFFFFF" w:themeColor="background1"/>
              </w:rPr>
            </w:pPr>
            <w:r w:rsidRPr="00E53BC3">
              <w:rPr>
                <w:color w:val="FFFFFF" w:themeColor="background1"/>
              </w:rPr>
              <w:t xml:space="preserve">Stakeholders and Interests:  </w:t>
            </w:r>
          </w:p>
          <w:p w:rsidR="00B66FCE" w:rsidRPr="00AE6B74" w:rsidRDefault="00B66FCE" w:rsidP="00F03EA6">
            <w:pPr>
              <w:spacing w:before="20" w:after="20" w:line="240" w:lineRule="auto"/>
              <w:rPr>
                <w:color w:val="000000" w:themeColor="text1"/>
                <w:sz w:val="20"/>
                <w:szCs w:val="20"/>
              </w:rPr>
            </w:pPr>
            <w:r>
              <w:rPr>
                <w:color w:val="000000" w:themeColor="text1"/>
                <w:sz w:val="20"/>
                <w:szCs w:val="20"/>
              </w:rPr>
              <w:t xml:space="preserve">Tutor – </w:t>
            </w:r>
            <w:r w:rsidR="00F03EA6">
              <w:rPr>
                <w:color w:val="000000" w:themeColor="text1"/>
                <w:sz w:val="20"/>
                <w:szCs w:val="20"/>
              </w:rPr>
              <w:t>Wants to see ongoing student/client sessions</w:t>
            </w:r>
          </w:p>
        </w:tc>
      </w:tr>
      <w:tr w:rsidR="00B66FCE" w:rsidRPr="00E53BC3" w:rsidTr="009D315A">
        <w:tc>
          <w:tcPr>
            <w:tcW w:w="9576" w:type="dxa"/>
            <w:gridSpan w:val="3"/>
            <w:shd w:val="clear" w:color="auto" w:fill="548DD4" w:themeFill="text2" w:themeFillTint="99"/>
          </w:tcPr>
          <w:p w:rsidR="00B66FCE" w:rsidRPr="00E53BC3" w:rsidRDefault="00B66FCE" w:rsidP="001468CB">
            <w:pPr>
              <w:spacing w:before="20" w:after="20" w:line="240" w:lineRule="auto"/>
              <w:rPr>
                <w:color w:val="FFFFFF" w:themeColor="background1"/>
              </w:rPr>
            </w:pPr>
            <w:r w:rsidRPr="00E53BC3">
              <w:rPr>
                <w:color w:val="FFFFFF" w:themeColor="background1"/>
              </w:rPr>
              <w:t xml:space="preserve">Brief Descriptions:  </w:t>
            </w:r>
            <w:r w:rsidR="001468CB">
              <w:rPr>
                <w:color w:val="000000" w:themeColor="text1"/>
                <w:sz w:val="20"/>
                <w:szCs w:val="20"/>
              </w:rPr>
              <w:t xml:space="preserve">Tutor can view the progress of students as they are taking </w:t>
            </w:r>
            <w:r w:rsidR="00A93A46">
              <w:rPr>
                <w:color w:val="000000" w:themeColor="text1"/>
                <w:sz w:val="20"/>
                <w:szCs w:val="20"/>
              </w:rPr>
              <w:t>quizzes</w:t>
            </w:r>
          </w:p>
        </w:tc>
      </w:tr>
      <w:tr w:rsidR="00B66FCE" w:rsidRPr="00E53BC3" w:rsidTr="009D315A">
        <w:tc>
          <w:tcPr>
            <w:tcW w:w="9576" w:type="dxa"/>
            <w:gridSpan w:val="3"/>
            <w:shd w:val="clear" w:color="auto" w:fill="548DD4" w:themeFill="text2" w:themeFillTint="99"/>
          </w:tcPr>
          <w:p w:rsidR="00B66FCE" w:rsidRDefault="00B66FCE" w:rsidP="009D315A">
            <w:pPr>
              <w:spacing w:before="20" w:after="20" w:line="240" w:lineRule="auto"/>
              <w:rPr>
                <w:color w:val="FFFFFF" w:themeColor="background1"/>
              </w:rPr>
            </w:pPr>
            <w:r>
              <w:rPr>
                <w:color w:val="FFFFFF" w:themeColor="background1"/>
              </w:rPr>
              <w:t xml:space="preserve">Precondition:  </w:t>
            </w:r>
            <w:r>
              <w:rPr>
                <w:color w:val="000000" w:themeColor="text1"/>
                <w:sz w:val="20"/>
                <w:szCs w:val="20"/>
              </w:rPr>
              <w:t>Student authenticated</w:t>
            </w:r>
          </w:p>
          <w:p w:rsidR="00B66FCE" w:rsidRPr="00AF4B78" w:rsidRDefault="00B66FCE" w:rsidP="009D315A">
            <w:pPr>
              <w:spacing w:before="20" w:after="20" w:line="240" w:lineRule="auto"/>
              <w:rPr>
                <w:color w:val="000000" w:themeColor="text1"/>
                <w:sz w:val="20"/>
                <w:szCs w:val="20"/>
              </w:rPr>
            </w:pPr>
            <w:r w:rsidRPr="00E53BC3">
              <w:rPr>
                <w:color w:val="FFFFFF" w:themeColor="background1"/>
              </w:rPr>
              <w:t xml:space="preserve">Trigger:  </w:t>
            </w:r>
            <w:r w:rsidR="00502EAC">
              <w:rPr>
                <w:color w:val="000000" w:themeColor="text1"/>
                <w:sz w:val="20"/>
                <w:szCs w:val="20"/>
              </w:rPr>
              <w:t>Tutor has logged in</w:t>
            </w:r>
          </w:p>
          <w:p w:rsidR="00B66FCE" w:rsidRPr="00E53BC3" w:rsidRDefault="00B66FCE" w:rsidP="009D315A">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B66FCE" w:rsidRPr="00E53BC3" w:rsidTr="009D315A">
        <w:tc>
          <w:tcPr>
            <w:tcW w:w="9576" w:type="dxa"/>
            <w:gridSpan w:val="3"/>
            <w:shd w:val="clear" w:color="auto" w:fill="548DD4" w:themeFill="text2" w:themeFillTint="99"/>
          </w:tcPr>
          <w:p w:rsidR="00B66FCE" w:rsidRPr="00E53BC3" w:rsidRDefault="00B66FCE" w:rsidP="009D315A">
            <w:pPr>
              <w:spacing w:before="20" w:after="20" w:line="240" w:lineRule="auto"/>
              <w:ind w:left="720" w:hanging="720"/>
              <w:rPr>
                <w:color w:val="FFFFFF" w:themeColor="background1"/>
              </w:rPr>
            </w:pPr>
            <w:r w:rsidRPr="00E53BC3">
              <w:rPr>
                <w:color w:val="FFFFFF" w:themeColor="background1"/>
              </w:rPr>
              <w:t>Relationships:</w:t>
            </w:r>
          </w:p>
          <w:p w:rsidR="000C06BF" w:rsidRDefault="00B66FCE" w:rsidP="009D315A">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r w:rsidR="00432115">
              <w:rPr>
                <w:color w:val="000000" w:themeColor="text1"/>
                <w:sz w:val="20"/>
                <w:szCs w:val="20"/>
              </w:rPr>
              <w:t>Tutor</w:t>
            </w:r>
          </w:p>
          <w:p w:rsidR="00B66FCE" w:rsidRPr="00E53BC3" w:rsidRDefault="00B66FCE" w:rsidP="009D315A">
            <w:pPr>
              <w:spacing w:before="20" w:after="20" w:line="240" w:lineRule="auto"/>
              <w:ind w:left="720" w:hanging="720"/>
              <w:rPr>
                <w:color w:val="000000" w:themeColor="text1"/>
                <w:sz w:val="20"/>
                <w:szCs w:val="20"/>
              </w:rPr>
            </w:pPr>
            <w:r w:rsidRPr="00E53BC3">
              <w:rPr>
                <w:color w:val="FFFFFF" w:themeColor="background1"/>
              </w:rPr>
              <w:t xml:space="preserve">     Include:</w:t>
            </w:r>
            <w:r w:rsidR="000C06BF">
              <w:rPr>
                <w:color w:val="000000" w:themeColor="text1"/>
                <w:sz w:val="20"/>
                <w:szCs w:val="20"/>
              </w:rPr>
              <w:t xml:space="preserve">                       </w:t>
            </w:r>
          </w:p>
          <w:p w:rsidR="00B66FCE" w:rsidRPr="00E53BC3" w:rsidRDefault="00B66FCE" w:rsidP="009D315A">
            <w:pPr>
              <w:spacing w:before="20" w:after="20" w:line="240" w:lineRule="auto"/>
              <w:ind w:left="720" w:hanging="720"/>
              <w:rPr>
                <w:color w:val="000000" w:themeColor="text1"/>
                <w:sz w:val="20"/>
                <w:szCs w:val="20"/>
              </w:rPr>
            </w:pPr>
            <w:r w:rsidRPr="00E53BC3">
              <w:rPr>
                <w:color w:val="FFFFFF" w:themeColor="background1"/>
              </w:rPr>
              <w:t xml:space="preserve">     Extend:</w:t>
            </w:r>
            <w:r w:rsidRPr="00E53BC3">
              <w:rPr>
                <w:color w:val="000000" w:themeColor="text1"/>
                <w:sz w:val="20"/>
                <w:szCs w:val="20"/>
              </w:rPr>
              <w:t xml:space="preserve">                           </w:t>
            </w:r>
            <w:r>
              <w:rPr>
                <w:color w:val="000000" w:themeColor="text1"/>
                <w:sz w:val="20"/>
                <w:szCs w:val="20"/>
              </w:rPr>
              <w:t xml:space="preserve">  </w:t>
            </w:r>
          </w:p>
          <w:p w:rsidR="00B66FCE" w:rsidRPr="00E53BC3" w:rsidRDefault="00B66FCE" w:rsidP="009D315A">
            <w:pPr>
              <w:spacing w:before="20" w:after="20" w:line="240" w:lineRule="auto"/>
              <w:ind w:left="720" w:hanging="720"/>
              <w:rPr>
                <w:color w:val="FFFFFF" w:themeColor="background1"/>
              </w:rPr>
            </w:pPr>
            <w:r w:rsidRPr="00E53BC3">
              <w:rPr>
                <w:color w:val="FFFFFF" w:themeColor="background1"/>
              </w:rPr>
              <w:t xml:space="preserve">     Generalization:</w:t>
            </w:r>
          </w:p>
        </w:tc>
      </w:tr>
      <w:tr w:rsidR="00B66FCE" w:rsidRPr="00E53BC3" w:rsidTr="009D315A">
        <w:tc>
          <w:tcPr>
            <w:tcW w:w="9576" w:type="dxa"/>
            <w:gridSpan w:val="3"/>
            <w:shd w:val="clear" w:color="auto" w:fill="548DD4" w:themeFill="text2" w:themeFillTint="99"/>
          </w:tcPr>
          <w:p w:rsidR="00B66FCE" w:rsidRPr="00E53BC3" w:rsidRDefault="00B66FCE" w:rsidP="009D315A">
            <w:pPr>
              <w:spacing w:before="20" w:after="20" w:line="240" w:lineRule="auto"/>
              <w:rPr>
                <w:color w:val="FFFFFF" w:themeColor="background1"/>
              </w:rPr>
            </w:pPr>
            <w:r w:rsidRPr="00E53BC3">
              <w:rPr>
                <w:color w:val="FFFFFF" w:themeColor="background1"/>
              </w:rPr>
              <w:t>Normal Flow of Events:</w:t>
            </w:r>
          </w:p>
          <w:p w:rsidR="00AE4A26" w:rsidRPr="00F44265" w:rsidRDefault="00AE02A8" w:rsidP="00121833">
            <w:pPr>
              <w:pStyle w:val="ListParagraph"/>
              <w:numPr>
                <w:ilvl w:val="0"/>
                <w:numId w:val="8"/>
              </w:numPr>
              <w:spacing w:line="240" w:lineRule="auto"/>
              <w:rPr>
                <w:sz w:val="20"/>
                <w:szCs w:val="20"/>
              </w:rPr>
            </w:pPr>
            <w:r>
              <w:rPr>
                <w:sz w:val="20"/>
                <w:szCs w:val="20"/>
              </w:rPr>
              <w:t>As student takes quiz</w:t>
            </w:r>
            <w:r w:rsidR="00093BCD">
              <w:rPr>
                <w:sz w:val="20"/>
                <w:szCs w:val="20"/>
              </w:rPr>
              <w:t>,</w:t>
            </w:r>
            <w:r>
              <w:rPr>
                <w:sz w:val="20"/>
                <w:szCs w:val="20"/>
              </w:rPr>
              <w:t xml:space="preserve"> data is displayed on tutor screen</w:t>
            </w:r>
            <w:r w:rsidR="00121833">
              <w:rPr>
                <w:sz w:val="20"/>
                <w:szCs w:val="20"/>
              </w:rPr>
              <w:t xml:space="preserve">  on a bar graph with green bars being correct and red bars indicating incorrect answers</w:t>
            </w:r>
          </w:p>
        </w:tc>
      </w:tr>
      <w:tr w:rsidR="00B66FCE" w:rsidRPr="00E53BC3" w:rsidTr="009D315A">
        <w:tc>
          <w:tcPr>
            <w:tcW w:w="9576" w:type="dxa"/>
            <w:gridSpan w:val="3"/>
            <w:shd w:val="clear" w:color="auto" w:fill="548DD4" w:themeFill="text2" w:themeFillTint="99"/>
          </w:tcPr>
          <w:p w:rsidR="00B66FCE" w:rsidRPr="00B66FCE" w:rsidRDefault="00B66FCE" w:rsidP="009D315A">
            <w:pPr>
              <w:spacing w:before="20" w:after="20" w:line="240" w:lineRule="auto"/>
              <w:rPr>
                <w:rFonts w:ascii="Cambria" w:hAnsi="Cambria"/>
                <w:color w:val="FFFFFF" w:themeColor="background1"/>
              </w:rPr>
            </w:pPr>
            <w:proofErr w:type="spellStart"/>
            <w:r w:rsidRPr="00DF427E">
              <w:rPr>
                <w:rFonts w:ascii="Cambria" w:hAnsi="Cambria"/>
                <w:color w:val="FFFFFF" w:themeColor="background1"/>
              </w:rPr>
              <w:t>Subflows</w:t>
            </w:r>
            <w:proofErr w:type="spellEnd"/>
            <w:r w:rsidRPr="00DF427E">
              <w:rPr>
                <w:rFonts w:ascii="Cambria" w:hAnsi="Cambria"/>
                <w:color w:val="FFFFFF" w:themeColor="background1"/>
              </w:rPr>
              <w:t xml:space="preserve">:  </w:t>
            </w:r>
          </w:p>
        </w:tc>
      </w:tr>
      <w:tr w:rsidR="00B66FCE" w:rsidRPr="00E53BC3" w:rsidTr="009D315A">
        <w:tc>
          <w:tcPr>
            <w:tcW w:w="9576" w:type="dxa"/>
            <w:gridSpan w:val="3"/>
            <w:shd w:val="clear" w:color="auto" w:fill="548DD4" w:themeFill="text2" w:themeFillTint="99"/>
          </w:tcPr>
          <w:p w:rsidR="00B66FCE" w:rsidRDefault="00B66FCE" w:rsidP="009D315A">
            <w:pPr>
              <w:spacing w:before="20" w:after="20" w:line="240" w:lineRule="auto"/>
              <w:rPr>
                <w:color w:val="FFFFFF" w:themeColor="background1"/>
              </w:rPr>
            </w:pPr>
            <w:r w:rsidRPr="00E53BC3">
              <w:rPr>
                <w:color w:val="FFFFFF" w:themeColor="background1"/>
              </w:rPr>
              <w:t>Alternate/Exceptional Flows:</w:t>
            </w:r>
          </w:p>
          <w:p w:rsidR="00B66FCE" w:rsidRPr="00E53BC3" w:rsidRDefault="00B66FCE" w:rsidP="009D315A">
            <w:pPr>
              <w:spacing w:before="20" w:after="20" w:line="240" w:lineRule="auto"/>
              <w:rPr>
                <w:color w:val="000000" w:themeColor="text1"/>
                <w:sz w:val="20"/>
                <w:szCs w:val="20"/>
              </w:rPr>
            </w:pPr>
            <w:r w:rsidRPr="00E53BC3">
              <w:rPr>
                <w:color w:val="000000" w:themeColor="text1"/>
                <w:sz w:val="20"/>
                <w:szCs w:val="20"/>
              </w:rPr>
              <w:t xml:space="preserve">   </w:t>
            </w:r>
          </w:p>
        </w:tc>
      </w:tr>
    </w:tbl>
    <w:p w:rsidR="00503E89" w:rsidRDefault="00503E89" w:rsidP="00AE2702">
      <w:r>
        <w:br w:type="page"/>
      </w:r>
    </w:p>
    <w:p w:rsidR="00503E89" w:rsidRPr="00F233B3" w:rsidRDefault="00503E89" w:rsidP="00503E89">
      <w:pPr>
        <w:spacing w:line="240" w:lineRule="auto"/>
      </w:pPr>
      <w:r>
        <w:lastRenderedPageBreak/>
        <w:t>ID: 5 Historical Reporting</w:t>
      </w:r>
    </w:p>
    <w:tbl>
      <w:tblPr>
        <w:tblStyle w:val="TableGrid"/>
        <w:tblW w:w="0" w:type="auto"/>
        <w:tblLook w:val="04A0" w:firstRow="1" w:lastRow="0" w:firstColumn="1" w:lastColumn="0" w:noHBand="0" w:noVBand="1"/>
      </w:tblPr>
      <w:tblGrid>
        <w:gridCol w:w="4788"/>
        <w:gridCol w:w="1596"/>
        <w:gridCol w:w="3192"/>
      </w:tblGrid>
      <w:tr w:rsidR="00503E89" w:rsidRPr="00B112B4" w:rsidTr="00FC04A4">
        <w:tc>
          <w:tcPr>
            <w:tcW w:w="4788" w:type="dxa"/>
            <w:shd w:val="clear" w:color="auto" w:fill="548DD4" w:themeFill="text2" w:themeFillTint="99"/>
          </w:tcPr>
          <w:p w:rsidR="00503E89" w:rsidRPr="00E53BC3" w:rsidRDefault="00503E89" w:rsidP="00503E89">
            <w:pPr>
              <w:spacing w:before="20" w:after="20" w:line="240" w:lineRule="auto"/>
            </w:pPr>
            <w:r w:rsidRPr="00E53BC3">
              <w:rPr>
                <w:color w:val="FFFFFF" w:themeColor="background1"/>
              </w:rPr>
              <w:t xml:space="preserve">Use-Case Name:  </w:t>
            </w:r>
            <w:r>
              <w:rPr>
                <w:sz w:val="20"/>
                <w:szCs w:val="20"/>
              </w:rPr>
              <w:t>Historical</w:t>
            </w:r>
            <w:r>
              <w:rPr>
                <w:color w:val="FFFFFF" w:themeColor="background1"/>
              </w:rPr>
              <w:t xml:space="preserve"> </w:t>
            </w:r>
            <w:r>
              <w:rPr>
                <w:sz w:val="20"/>
                <w:szCs w:val="20"/>
              </w:rPr>
              <w:t>Reporting</w:t>
            </w:r>
          </w:p>
        </w:tc>
        <w:tc>
          <w:tcPr>
            <w:tcW w:w="1596" w:type="dxa"/>
            <w:shd w:val="clear" w:color="auto" w:fill="548DD4" w:themeFill="text2" w:themeFillTint="99"/>
          </w:tcPr>
          <w:p w:rsidR="00503E89" w:rsidRPr="00B112B4" w:rsidRDefault="00503E89" w:rsidP="00FC04A4">
            <w:pPr>
              <w:spacing w:before="20" w:after="20" w:line="240" w:lineRule="auto"/>
              <w:rPr>
                <w:color w:val="000000" w:themeColor="text1"/>
              </w:rPr>
            </w:pPr>
            <w:r w:rsidRPr="00B112B4">
              <w:rPr>
                <w:color w:val="FFFFFF" w:themeColor="background1"/>
              </w:rPr>
              <w:t>ID:</w:t>
            </w:r>
            <w:r>
              <w:rPr>
                <w:color w:val="FFFFFF" w:themeColor="background1"/>
              </w:rPr>
              <w:t xml:space="preserve">  </w:t>
            </w:r>
            <w:r>
              <w:rPr>
                <w:color w:val="000000" w:themeColor="text1"/>
                <w:sz w:val="20"/>
                <w:szCs w:val="20"/>
              </w:rPr>
              <w:t>5</w:t>
            </w:r>
          </w:p>
        </w:tc>
        <w:tc>
          <w:tcPr>
            <w:tcW w:w="3192" w:type="dxa"/>
            <w:shd w:val="clear" w:color="auto" w:fill="548DD4" w:themeFill="text2" w:themeFillTint="99"/>
          </w:tcPr>
          <w:p w:rsidR="00503E89" w:rsidRPr="00B112B4" w:rsidRDefault="00503E89" w:rsidP="00FC04A4">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503E89" w:rsidRPr="00B112B4" w:rsidTr="00FC04A4">
        <w:tc>
          <w:tcPr>
            <w:tcW w:w="4788" w:type="dxa"/>
            <w:shd w:val="clear" w:color="auto" w:fill="548DD4" w:themeFill="text2" w:themeFillTint="99"/>
          </w:tcPr>
          <w:p w:rsidR="00503E89" w:rsidRPr="00E53BC3" w:rsidRDefault="00503E89" w:rsidP="00FC04A4">
            <w:pPr>
              <w:spacing w:before="20" w:after="20" w:line="240" w:lineRule="auto"/>
              <w:rPr>
                <w:color w:val="000000" w:themeColor="text1"/>
              </w:rPr>
            </w:pPr>
            <w:r w:rsidRPr="00E53BC3">
              <w:rPr>
                <w:color w:val="FFFFFF" w:themeColor="background1"/>
              </w:rPr>
              <w:t xml:space="preserve">Primary Actor:  </w:t>
            </w:r>
            <w:r>
              <w:rPr>
                <w:color w:val="000000" w:themeColor="text1"/>
                <w:sz w:val="20"/>
                <w:szCs w:val="20"/>
              </w:rPr>
              <w:t>Tutor</w:t>
            </w:r>
          </w:p>
        </w:tc>
        <w:tc>
          <w:tcPr>
            <w:tcW w:w="4788" w:type="dxa"/>
            <w:gridSpan w:val="2"/>
            <w:shd w:val="clear" w:color="auto" w:fill="548DD4" w:themeFill="text2" w:themeFillTint="99"/>
          </w:tcPr>
          <w:p w:rsidR="00503E89" w:rsidRPr="00B112B4" w:rsidRDefault="00503E89" w:rsidP="00FC04A4">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Pr="00B112B4">
              <w:rPr>
                <w:color w:val="000000" w:themeColor="text1"/>
                <w:sz w:val="20"/>
                <w:szCs w:val="20"/>
              </w:rPr>
              <w:t>Detail, essential</w:t>
            </w:r>
          </w:p>
        </w:tc>
      </w:tr>
      <w:tr w:rsidR="00503E89" w:rsidRPr="00E53BC3" w:rsidTr="00FC04A4">
        <w:tc>
          <w:tcPr>
            <w:tcW w:w="9576" w:type="dxa"/>
            <w:gridSpan w:val="3"/>
            <w:shd w:val="clear" w:color="auto" w:fill="548DD4" w:themeFill="text2" w:themeFillTint="99"/>
          </w:tcPr>
          <w:p w:rsidR="00503E89" w:rsidRPr="00E53BC3" w:rsidRDefault="00503E89" w:rsidP="00FC04A4">
            <w:pPr>
              <w:spacing w:before="20" w:after="20" w:line="240" w:lineRule="auto"/>
              <w:rPr>
                <w:color w:val="FFFFFF" w:themeColor="background1"/>
              </w:rPr>
            </w:pPr>
            <w:r w:rsidRPr="00E53BC3">
              <w:rPr>
                <w:color w:val="FFFFFF" w:themeColor="background1"/>
              </w:rPr>
              <w:t xml:space="preserve">Stakeholders and Interests:  </w:t>
            </w:r>
          </w:p>
          <w:p w:rsidR="00503E89" w:rsidRDefault="00503E89" w:rsidP="00664E06">
            <w:pPr>
              <w:spacing w:before="20" w:after="20" w:line="240" w:lineRule="auto"/>
              <w:rPr>
                <w:color w:val="000000" w:themeColor="text1"/>
                <w:sz w:val="20"/>
                <w:szCs w:val="20"/>
              </w:rPr>
            </w:pPr>
            <w:r>
              <w:rPr>
                <w:color w:val="000000" w:themeColor="text1"/>
                <w:sz w:val="20"/>
                <w:szCs w:val="20"/>
              </w:rPr>
              <w:t xml:space="preserve">Tutor – </w:t>
            </w:r>
            <w:r w:rsidR="00664E06">
              <w:rPr>
                <w:color w:val="000000" w:themeColor="text1"/>
                <w:sz w:val="20"/>
                <w:szCs w:val="20"/>
              </w:rPr>
              <w:t>Wants to view past student performance</w:t>
            </w:r>
          </w:p>
          <w:p w:rsidR="00664E06" w:rsidRPr="00AE6B74" w:rsidRDefault="00E930D6" w:rsidP="00664E06">
            <w:pPr>
              <w:spacing w:before="20" w:after="20" w:line="240" w:lineRule="auto"/>
              <w:rPr>
                <w:color w:val="000000" w:themeColor="text1"/>
                <w:sz w:val="20"/>
                <w:szCs w:val="20"/>
              </w:rPr>
            </w:pPr>
            <w:r>
              <w:rPr>
                <w:color w:val="000000" w:themeColor="text1"/>
                <w:sz w:val="20"/>
                <w:szCs w:val="20"/>
              </w:rPr>
              <w:t>Administrator</w:t>
            </w:r>
            <w:r w:rsidR="00664E06">
              <w:rPr>
                <w:color w:val="000000" w:themeColor="text1"/>
                <w:sz w:val="20"/>
                <w:szCs w:val="20"/>
              </w:rPr>
              <w:t xml:space="preserve"> - Wants to view past student performance</w:t>
            </w:r>
          </w:p>
        </w:tc>
      </w:tr>
      <w:tr w:rsidR="00503E89" w:rsidRPr="00E53BC3" w:rsidTr="00FC04A4">
        <w:tc>
          <w:tcPr>
            <w:tcW w:w="9576" w:type="dxa"/>
            <w:gridSpan w:val="3"/>
            <w:shd w:val="clear" w:color="auto" w:fill="548DD4" w:themeFill="text2" w:themeFillTint="99"/>
          </w:tcPr>
          <w:p w:rsidR="00503E89" w:rsidRPr="00E53BC3" w:rsidRDefault="00503E89" w:rsidP="00A93A46">
            <w:pPr>
              <w:spacing w:before="20" w:after="20" w:line="240" w:lineRule="auto"/>
              <w:rPr>
                <w:color w:val="FFFFFF" w:themeColor="background1"/>
              </w:rPr>
            </w:pPr>
            <w:r w:rsidRPr="00E53BC3">
              <w:rPr>
                <w:color w:val="FFFFFF" w:themeColor="background1"/>
              </w:rPr>
              <w:t xml:space="preserve">Brief Descriptions:  </w:t>
            </w:r>
            <w:r w:rsidR="00A93A46">
              <w:rPr>
                <w:color w:val="000000" w:themeColor="text1"/>
                <w:sz w:val="20"/>
                <w:szCs w:val="20"/>
              </w:rPr>
              <w:t>Server</w:t>
            </w:r>
            <w:r>
              <w:rPr>
                <w:color w:val="000000" w:themeColor="text1"/>
                <w:sz w:val="20"/>
                <w:szCs w:val="20"/>
              </w:rPr>
              <w:t xml:space="preserve"> software retrieves historical data</w:t>
            </w:r>
            <w:r w:rsidR="00E930D6">
              <w:rPr>
                <w:color w:val="000000" w:themeColor="text1"/>
                <w:sz w:val="20"/>
                <w:szCs w:val="20"/>
              </w:rPr>
              <w:t xml:space="preserve"> and displays it</w:t>
            </w:r>
          </w:p>
        </w:tc>
      </w:tr>
      <w:tr w:rsidR="00503E89" w:rsidRPr="00E53BC3" w:rsidTr="00FC04A4">
        <w:tc>
          <w:tcPr>
            <w:tcW w:w="9576" w:type="dxa"/>
            <w:gridSpan w:val="3"/>
            <w:shd w:val="clear" w:color="auto" w:fill="548DD4" w:themeFill="text2" w:themeFillTint="99"/>
          </w:tcPr>
          <w:p w:rsidR="00503E89" w:rsidRDefault="00503E89" w:rsidP="00FC04A4">
            <w:pPr>
              <w:spacing w:before="20" w:after="20" w:line="240" w:lineRule="auto"/>
              <w:rPr>
                <w:color w:val="FFFFFF" w:themeColor="background1"/>
              </w:rPr>
            </w:pPr>
            <w:r>
              <w:rPr>
                <w:color w:val="FFFFFF" w:themeColor="background1"/>
              </w:rPr>
              <w:t xml:space="preserve">Precondition:  </w:t>
            </w:r>
            <w:r w:rsidR="00E930D6">
              <w:rPr>
                <w:color w:val="000000" w:themeColor="text1"/>
                <w:sz w:val="20"/>
                <w:szCs w:val="20"/>
              </w:rPr>
              <w:t>Tutor is logged in</w:t>
            </w:r>
          </w:p>
          <w:p w:rsidR="00503E89" w:rsidRPr="00AF4B78" w:rsidRDefault="00503E89" w:rsidP="00FC04A4">
            <w:pPr>
              <w:spacing w:before="20" w:after="20" w:line="240" w:lineRule="auto"/>
              <w:rPr>
                <w:color w:val="000000" w:themeColor="text1"/>
                <w:sz w:val="20"/>
                <w:szCs w:val="20"/>
              </w:rPr>
            </w:pPr>
            <w:r w:rsidRPr="00E53BC3">
              <w:rPr>
                <w:color w:val="FFFFFF" w:themeColor="background1"/>
              </w:rPr>
              <w:t xml:space="preserve">Trigger:  </w:t>
            </w:r>
            <w:r>
              <w:rPr>
                <w:color w:val="000000" w:themeColor="text1"/>
                <w:sz w:val="20"/>
                <w:szCs w:val="20"/>
              </w:rPr>
              <w:t xml:space="preserve">Tutor clicked on historical data </w:t>
            </w:r>
            <w:r w:rsidR="00A93A46">
              <w:rPr>
                <w:color w:val="000000" w:themeColor="text1"/>
                <w:sz w:val="20"/>
                <w:szCs w:val="20"/>
              </w:rPr>
              <w:t xml:space="preserve">button </w:t>
            </w:r>
            <w:r>
              <w:rPr>
                <w:color w:val="000000" w:themeColor="text1"/>
                <w:sz w:val="20"/>
                <w:szCs w:val="20"/>
              </w:rPr>
              <w:t>for student</w:t>
            </w:r>
          </w:p>
          <w:p w:rsidR="00503E89" w:rsidRPr="00E53BC3" w:rsidRDefault="00503E89" w:rsidP="00FC04A4">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503E89" w:rsidRPr="00E53BC3" w:rsidTr="00FC04A4">
        <w:tc>
          <w:tcPr>
            <w:tcW w:w="9576" w:type="dxa"/>
            <w:gridSpan w:val="3"/>
            <w:shd w:val="clear" w:color="auto" w:fill="548DD4" w:themeFill="text2" w:themeFillTint="99"/>
          </w:tcPr>
          <w:p w:rsidR="00503E89" w:rsidRPr="00E53BC3" w:rsidRDefault="00503E89" w:rsidP="00FC04A4">
            <w:pPr>
              <w:spacing w:before="20" w:after="20" w:line="240" w:lineRule="auto"/>
              <w:ind w:left="720" w:hanging="720"/>
              <w:rPr>
                <w:color w:val="FFFFFF" w:themeColor="background1"/>
              </w:rPr>
            </w:pPr>
            <w:r w:rsidRPr="00E53BC3">
              <w:rPr>
                <w:color w:val="FFFFFF" w:themeColor="background1"/>
              </w:rPr>
              <w:t>Relationships:</w:t>
            </w:r>
          </w:p>
          <w:p w:rsidR="00503E89" w:rsidRDefault="00503E89" w:rsidP="00FC04A4">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r>
              <w:rPr>
                <w:color w:val="000000" w:themeColor="text1"/>
                <w:sz w:val="20"/>
                <w:szCs w:val="20"/>
              </w:rPr>
              <w:t>Tutor</w:t>
            </w:r>
            <w:r w:rsidR="009E5BF9">
              <w:rPr>
                <w:color w:val="000000" w:themeColor="text1"/>
                <w:sz w:val="20"/>
                <w:szCs w:val="20"/>
              </w:rPr>
              <w:t>, Administrator</w:t>
            </w:r>
          </w:p>
          <w:p w:rsidR="00503E89" w:rsidRPr="00E53BC3" w:rsidRDefault="00503E89" w:rsidP="00FC04A4">
            <w:pPr>
              <w:spacing w:before="20" w:after="20" w:line="240" w:lineRule="auto"/>
              <w:ind w:left="720" w:hanging="720"/>
              <w:rPr>
                <w:color w:val="000000" w:themeColor="text1"/>
                <w:sz w:val="20"/>
                <w:szCs w:val="20"/>
              </w:rPr>
            </w:pPr>
            <w:r w:rsidRPr="00E53BC3">
              <w:rPr>
                <w:color w:val="FFFFFF" w:themeColor="background1"/>
              </w:rPr>
              <w:t xml:space="preserve">     Include:</w:t>
            </w:r>
            <w:r>
              <w:rPr>
                <w:color w:val="000000" w:themeColor="text1"/>
                <w:sz w:val="20"/>
                <w:szCs w:val="20"/>
              </w:rPr>
              <w:t xml:space="preserve">                       </w:t>
            </w:r>
          </w:p>
          <w:p w:rsidR="00503E89" w:rsidRPr="00E53BC3" w:rsidRDefault="00503E89" w:rsidP="00FC04A4">
            <w:pPr>
              <w:spacing w:before="20" w:after="20" w:line="240" w:lineRule="auto"/>
              <w:ind w:left="720" w:hanging="720"/>
              <w:rPr>
                <w:color w:val="000000" w:themeColor="text1"/>
                <w:sz w:val="20"/>
                <w:szCs w:val="20"/>
              </w:rPr>
            </w:pPr>
            <w:r w:rsidRPr="00E53BC3">
              <w:rPr>
                <w:color w:val="FFFFFF" w:themeColor="background1"/>
              </w:rPr>
              <w:t xml:space="preserve">     Extend:</w:t>
            </w:r>
            <w:r w:rsidRPr="00E53BC3">
              <w:rPr>
                <w:color w:val="000000" w:themeColor="text1"/>
                <w:sz w:val="20"/>
                <w:szCs w:val="20"/>
              </w:rPr>
              <w:t xml:space="preserve">                           </w:t>
            </w:r>
            <w:r>
              <w:rPr>
                <w:color w:val="000000" w:themeColor="text1"/>
                <w:sz w:val="20"/>
                <w:szCs w:val="20"/>
              </w:rPr>
              <w:t xml:space="preserve">  </w:t>
            </w:r>
          </w:p>
          <w:p w:rsidR="00503E89" w:rsidRPr="00E53BC3" w:rsidRDefault="00503E89" w:rsidP="00FC04A4">
            <w:pPr>
              <w:spacing w:before="20" w:after="20" w:line="240" w:lineRule="auto"/>
              <w:ind w:left="720" w:hanging="720"/>
              <w:rPr>
                <w:color w:val="FFFFFF" w:themeColor="background1"/>
              </w:rPr>
            </w:pPr>
            <w:r w:rsidRPr="00E53BC3">
              <w:rPr>
                <w:color w:val="FFFFFF" w:themeColor="background1"/>
              </w:rPr>
              <w:t xml:space="preserve">     Generalization:</w:t>
            </w:r>
          </w:p>
        </w:tc>
      </w:tr>
      <w:tr w:rsidR="00503E89" w:rsidRPr="00E53BC3" w:rsidTr="00FC04A4">
        <w:tc>
          <w:tcPr>
            <w:tcW w:w="9576" w:type="dxa"/>
            <w:gridSpan w:val="3"/>
            <w:shd w:val="clear" w:color="auto" w:fill="548DD4" w:themeFill="text2" w:themeFillTint="99"/>
          </w:tcPr>
          <w:p w:rsidR="00503E89" w:rsidRPr="00E53BC3" w:rsidRDefault="00503E89" w:rsidP="00FC04A4">
            <w:pPr>
              <w:spacing w:before="20" w:after="20" w:line="240" w:lineRule="auto"/>
              <w:rPr>
                <w:color w:val="FFFFFF" w:themeColor="background1"/>
              </w:rPr>
            </w:pPr>
            <w:r w:rsidRPr="00E53BC3">
              <w:rPr>
                <w:color w:val="FFFFFF" w:themeColor="background1"/>
              </w:rPr>
              <w:t>Normal Flow of Events:</w:t>
            </w:r>
          </w:p>
          <w:p w:rsidR="00503E89" w:rsidRDefault="005C222C" w:rsidP="00985905">
            <w:pPr>
              <w:pStyle w:val="ListParagraph"/>
              <w:numPr>
                <w:ilvl w:val="0"/>
                <w:numId w:val="9"/>
              </w:numPr>
              <w:spacing w:line="240" w:lineRule="auto"/>
              <w:rPr>
                <w:sz w:val="20"/>
                <w:szCs w:val="20"/>
              </w:rPr>
            </w:pPr>
            <w:r>
              <w:rPr>
                <w:sz w:val="20"/>
                <w:szCs w:val="20"/>
              </w:rPr>
              <w:t>Click history button beside current student data</w:t>
            </w:r>
          </w:p>
          <w:p w:rsidR="00AE4A26" w:rsidRPr="00A80E76" w:rsidRDefault="00A93A46" w:rsidP="00122BD5">
            <w:pPr>
              <w:pStyle w:val="ListParagraph"/>
              <w:numPr>
                <w:ilvl w:val="0"/>
                <w:numId w:val="9"/>
              </w:numPr>
              <w:spacing w:line="240" w:lineRule="auto"/>
              <w:rPr>
                <w:sz w:val="20"/>
                <w:szCs w:val="20"/>
              </w:rPr>
            </w:pPr>
            <w:r>
              <w:rPr>
                <w:sz w:val="20"/>
                <w:szCs w:val="20"/>
              </w:rPr>
              <w:t>System displays historical data</w:t>
            </w:r>
          </w:p>
        </w:tc>
      </w:tr>
      <w:tr w:rsidR="00503E89" w:rsidRPr="00E53BC3" w:rsidTr="00FC04A4">
        <w:tc>
          <w:tcPr>
            <w:tcW w:w="9576" w:type="dxa"/>
            <w:gridSpan w:val="3"/>
            <w:shd w:val="clear" w:color="auto" w:fill="548DD4" w:themeFill="text2" w:themeFillTint="99"/>
          </w:tcPr>
          <w:p w:rsidR="00503E89" w:rsidRDefault="00503E89" w:rsidP="00FC04A4">
            <w:pPr>
              <w:spacing w:before="20" w:after="20" w:line="240" w:lineRule="auto"/>
              <w:rPr>
                <w:rFonts w:ascii="Cambria" w:hAnsi="Cambria"/>
                <w:color w:val="FFFFFF" w:themeColor="background1"/>
              </w:rPr>
            </w:pPr>
            <w:proofErr w:type="spellStart"/>
            <w:r w:rsidRPr="00DF427E">
              <w:rPr>
                <w:rFonts w:ascii="Cambria" w:hAnsi="Cambria"/>
                <w:color w:val="FFFFFF" w:themeColor="background1"/>
              </w:rPr>
              <w:t>Subflows</w:t>
            </w:r>
            <w:proofErr w:type="spellEnd"/>
            <w:r w:rsidRPr="00DF427E">
              <w:rPr>
                <w:rFonts w:ascii="Cambria" w:hAnsi="Cambria"/>
                <w:color w:val="FFFFFF" w:themeColor="background1"/>
              </w:rPr>
              <w:t xml:space="preserve">:  </w:t>
            </w:r>
          </w:p>
          <w:p w:rsidR="000F0315" w:rsidRPr="00B66FCE" w:rsidRDefault="000F0315" w:rsidP="00FC04A4">
            <w:pPr>
              <w:spacing w:before="20" w:after="20" w:line="240" w:lineRule="auto"/>
              <w:rPr>
                <w:rFonts w:ascii="Cambria" w:hAnsi="Cambria"/>
                <w:color w:val="FFFFFF" w:themeColor="background1"/>
              </w:rPr>
            </w:pPr>
            <w:r>
              <w:rPr>
                <w:rFonts w:ascii="Cambria" w:hAnsi="Cambria"/>
                <w:color w:val="FFFFFF" w:themeColor="background1"/>
              </w:rPr>
              <w:t xml:space="preserve">                   </w:t>
            </w:r>
          </w:p>
        </w:tc>
      </w:tr>
      <w:tr w:rsidR="00503E89" w:rsidRPr="00E53BC3" w:rsidTr="00FC04A4">
        <w:tc>
          <w:tcPr>
            <w:tcW w:w="9576" w:type="dxa"/>
            <w:gridSpan w:val="3"/>
            <w:shd w:val="clear" w:color="auto" w:fill="548DD4" w:themeFill="text2" w:themeFillTint="99"/>
          </w:tcPr>
          <w:p w:rsidR="00503E89" w:rsidRDefault="00503E89" w:rsidP="00FC04A4">
            <w:pPr>
              <w:spacing w:before="20" w:after="20" w:line="240" w:lineRule="auto"/>
              <w:rPr>
                <w:color w:val="FFFFFF" w:themeColor="background1"/>
              </w:rPr>
            </w:pPr>
            <w:r w:rsidRPr="00E53BC3">
              <w:rPr>
                <w:color w:val="FFFFFF" w:themeColor="background1"/>
              </w:rPr>
              <w:t>Alternate/Exceptional Flows:</w:t>
            </w:r>
          </w:p>
          <w:p w:rsidR="000F0315" w:rsidRPr="00E53BC3" w:rsidRDefault="00503E89" w:rsidP="00FC04A4">
            <w:pPr>
              <w:spacing w:before="20" w:after="20" w:line="240" w:lineRule="auto"/>
              <w:rPr>
                <w:color w:val="000000" w:themeColor="text1"/>
                <w:sz w:val="20"/>
                <w:szCs w:val="20"/>
              </w:rPr>
            </w:pPr>
            <w:r w:rsidRPr="00E53BC3">
              <w:rPr>
                <w:color w:val="000000" w:themeColor="text1"/>
                <w:sz w:val="20"/>
                <w:szCs w:val="20"/>
              </w:rPr>
              <w:t xml:space="preserve">   </w:t>
            </w:r>
            <w:r w:rsidR="00122BD5">
              <w:rPr>
                <w:color w:val="000000" w:themeColor="text1"/>
                <w:sz w:val="20"/>
                <w:szCs w:val="20"/>
              </w:rPr>
              <w:t xml:space="preserve">               </w:t>
            </w:r>
          </w:p>
        </w:tc>
      </w:tr>
    </w:tbl>
    <w:p w:rsidR="00E85AB2" w:rsidRPr="00F233B3" w:rsidRDefault="00DB55FF" w:rsidP="00E85AB2">
      <w:pPr>
        <w:spacing w:line="240" w:lineRule="auto"/>
      </w:pPr>
      <w:r>
        <w:br w:type="page"/>
      </w:r>
      <w:r w:rsidR="00E85AB2">
        <w:lastRenderedPageBreak/>
        <w:t xml:space="preserve">ID: 6 </w:t>
      </w:r>
      <w:r w:rsidR="00E85AB2" w:rsidRPr="00D50863">
        <w:t>Populates Questions</w:t>
      </w:r>
    </w:p>
    <w:tbl>
      <w:tblPr>
        <w:tblStyle w:val="TableGrid"/>
        <w:tblW w:w="0" w:type="auto"/>
        <w:tblLook w:val="04A0" w:firstRow="1" w:lastRow="0" w:firstColumn="1" w:lastColumn="0" w:noHBand="0" w:noVBand="1"/>
      </w:tblPr>
      <w:tblGrid>
        <w:gridCol w:w="4788"/>
        <w:gridCol w:w="1596"/>
        <w:gridCol w:w="3192"/>
      </w:tblGrid>
      <w:tr w:rsidR="00E85AB2" w:rsidRPr="00B112B4" w:rsidTr="00BB3130">
        <w:tc>
          <w:tcPr>
            <w:tcW w:w="4788" w:type="dxa"/>
            <w:shd w:val="clear" w:color="auto" w:fill="548DD4" w:themeFill="text2" w:themeFillTint="99"/>
          </w:tcPr>
          <w:p w:rsidR="00E85AB2" w:rsidRPr="00E53BC3" w:rsidRDefault="00E85AB2" w:rsidP="00E85AB2">
            <w:pPr>
              <w:spacing w:before="20" w:after="20" w:line="240" w:lineRule="auto"/>
            </w:pPr>
            <w:r w:rsidRPr="00E53BC3">
              <w:rPr>
                <w:color w:val="FFFFFF" w:themeColor="background1"/>
              </w:rPr>
              <w:t xml:space="preserve">Use-Case Name:  </w:t>
            </w:r>
            <w:r>
              <w:rPr>
                <w:sz w:val="20"/>
                <w:szCs w:val="20"/>
              </w:rPr>
              <w:t>Populates Questions</w:t>
            </w:r>
          </w:p>
        </w:tc>
        <w:tc>
          <w:tcPr>
            <w:tcW w:w="1596" w:type="dxa"/>
            <w:shd w:val="clear" w:color="auto" w:fill="548DD4" w:themeFill="text2" w:themeFillTint="99"/>
          </w:tcPr>
          <w:p w:rsidR="00E85AB2" w:rsidRPr="00B112B4" w:rsidRDefault="00E85AB2" w:rsidP="00BB3130">
            <w:pPr>
              <w:spacing w:before="20" w:after="20" w:line="240" w:lineRule="auto"/>
              <w:rPr>
                <w:color w:val="000000" w:themeColor="text1"/>
              </w:rPr>
            </w:pPr>
            <w:r w:rsidRPr="00B112B4">
              <w:rPr>
                <w:color w:val="FFFFFF" w:themeColor="background1"/>
              </w:rPr>
              <w:t>ID:</w:t>
            </w:r>
            <w:r>
              <w:rPr>
                <w:color w:val="FFFFFF" w:themeColor="background1"/>
              </w:rPr>
              <w:t xml:space="preserve">  </w:t>
            </w:r>
            <w:r>
              <w:rPr>
                <w:color w:val="000000" w:themeColor="text1"/>
                <w:sz w:val="20"/>
                <w:szCs w:val="20"/>
              </w:rPr>
              <w:t>6</w:t>
            </w:r>
          </w:p>
        </w:tc>
        <w:tc>
          <w:tcPr>
            <w:tcW w:w="3192" w:type="dxa"/>
            <w:shd w:val="clear" w:color="auto" w:fill="548DD4" w:themeFill="text2" w:themeFillTint="99"/>
          </w:tcPr>
          <w:p w:rsidR="00E85AB2" w:rsidRPr="00B112B4" w:rsidRDefault="00E85AB2" w:rsidP="00BB3130">
            <w:pPr>
              <w:spacing w:before="20" w:after="20" w:line="240" w:lineRule="auto"/>
              <w:rPr>
                <w:color w:val="000000" w:themeColor="text1"/>
              </w:rPr>
            </w:pPr>
            <w:r w:rsidRPr="00B112B4">
              <w:rPr>
                <w:color w:val="FFFFFF" w:themeColor="background1"/>
              </w:rPr>
              <w:t xml:space="preserve">Importance Level: </w:t>
            </w:r>
            <w:r w:rsidRPr="00B112B4">
              <w:rPr>
                <w:color w:val="FFFFFF" w:themeColor="background1"/>
                <w:sz w:val="20"/>
                <w:szCs w:val="20"/>
              </w:rPr>
              <w:t xml:space="preserve"> </w:t>
            </w:r>
            <w:r w:rsidRPr="00B112B4">
              <w:rPr>
                <w:color w:val="000000" w:themeColor="text1"/>
                <w:sz w:val="20"/>
                <w:szCs w:val="20"/>
              </w:rPr>
              <w:t>High</w:t>
            </w:r>
          </w:p>
        </w:tc>
      </w:tr>
      <w:tr w:rsidR="00E85AB2" w:rsidRPr="00B112B4" w:rsidTr="00BB3130">
        <w:tc>
          <w:tcPr>
            <w:tcW w:w="4788" w:type="dxa"/>
            <w:shd w:val="clear" w:color="auto" w:fill="548DD4" w:themeFill="text2" w:themeFillTint="99"/>
          </w:tcPr>
          <w:p w:rsidR="00E85AB2" w:rsidRPr="00E53BC3" w:rsidRDefault="00E85AB2" w:rsidP="00E85AB2">
            <w:pPr>
              <w:spacing w:before="20" w:after="20" w:line="240" w:lineRule="auto"/>
              <w:rPr>
                <w:color w:val="000000" w:themeColor="text1"/>
              </w:rPr>
            </w:pPr>
            <w:r w:rsidRPr="00E53BC3">
              <w:rPr>
                <w:color w:val="FFFFFF" w:themeColor="background1"/>
              </w:rPr>
              <w:t xml:space="preserve">Primary Actor:  </w:t>
            </w:r>
            <w:r>
              <w:rPr>
                <w:color w:val="000000" w:themeColor="text1"/>
                <w:sz w:val="20"/>
                <w:szCs w:val="20"/>
              </w:rPr>
              <w:t>Administrator</w:t>
            </w:r>
          </w:p>
        </w:tc>
        <w:tc>
          <w:tcPr>
            <w:tcW w:w="4788" w:type="dxa"/>
            <w:gridSpan w:val="2"/>
            <w:shd w:val="clear" w:color="auto" w:fill="548DD4" w:themeFill="text2" w:themeFillTint="99"/>
          </w:tcPr>
          <w:p w:rsidR="00E85AB2" w:rsidRPr="00B112B4" w:rsidRDefault="00E85AB2" w:rsidP="00BB3130">
            <w:pPr>
              <w:spacing w:before="20" w:after="20" w:line="240" w:lineRule="auto"/>
              <w:rPr>
                <w:color w:val="000000" w:themeColor="text1"/>
              </w:rPr>
            </w:pPr>
            <w:r w:rsidRPr="00B112B4">
              <w:rPr>
                <w:color w:val="FFFFFF" w:themeColor="background1"/>
              </w:rPr>
              <w:t>Use Case Type:</w:t>
            </w:r>
            <w:r>
              <w:rPr>
                <w:color w:val="FFFFFF" w:themeColor="background1"/>
              </w:rPr>
              <w:t xml:space="preserve">  </w:t>
            </w:r>
            <w:r w:rsidRPr="00B112B4">
              <w:rPr>
                <w:color w:val="000000" w:themeColor="text1"/>
                <w:sz w:val="20"/>
                <w:szCs w:val="20"/>
              </w:rPr>
              <w:t>Detail, essential</w:t>
            </w:r>
          </w:p>
        </w:tc>
      </w:tr>
      <w:tr w:rsidR="00E85AB2" w:rsidRPr="00E53BC3" w:rsidTr="00BB3130">
        <w:tc>
          <w:tcPr>
            <w:tcW w:w="9576" w:type="dxa"/>
            <w:gridSpan w:val="3"/>
            <w:shd w:val="clear" w:color="auto" w:fill="548DD4" w:themeFill="text2" w:themeFillTint="99"/>
          </w:tcPr>
          <w:p w:rsidR="00E85AB2" w:rsidRPr="00E53BC3" w:rsidRDefault="00E85AB2" w:rsidP="00BB3130">
            <w:pPr>
              <w:spacing w:before="20" w:after="20" w:line="240" w:lineRule="auto"/>
              <w:rPr>
                <w:color w:val="FFFFFF" w:themeColor="background1"/>
              </w:rPr>
            </w:pPr>
            <w:r w:rsidRPr="00E53BC3">
              <w:rPr>
                <w:color w:val="FFFFFF" w:themeColor="background1"/>
              </w:rPr>
              <w:t xml:space="preserve">Stakeholders and Interests:  </w:t>
            </w:r>
          </w:p>
          <w:p w:rsidR="00E85AB2" w:rsidRPr="00AE6B74" w:rsidRDefault="00E85AB2" w:rsidP="00E85AB2">
            <w:pPr>
              <w:spacing w:before="20" w:after="20" w:line="240" w:lineRule="auto"/>
              <w:rPr>
                <w:color w:val="000000" w:themeColor="text1"/>
                <w:sz w:val="20"/>
                <w:szCs w:val="20"/>
              </w:rPr>
            </w:pPr>
            <w:r>
              <w:rPr>
                <w:color w:val="000000" w:themeColor="text1"/>
                <w:sz w:val="20"/>
                <w:szCs w:val="20"/>
              </w:rPr>
              <w:t>Administrator - Wants to add questions to system</w:t>
            </w:r>
          </w:p>
        </w:tc>
      </w:tr>
      <w:tr w:rsidR="00E85AB2" w:rsidRPr="00E53BC3" w:rsidTr="00BB3130">
        <w:tc>
          <w:tcPr>
            <w:tcW w:w="9576" w:type="dxa"/>
            <w:gridSpan w:val="3"/>
            <w:shd w:val="clear" w:color="auto" w:fill="548DD4" w:themeFill="text2" w:themeFillTint="99"/>
          </w:tcPr>
          <w:p w:rsidR="00E85AB2" w:rsidRPr="00E53BC3" w:rsidRDefault="00E85AB2" w:rsidP="00E85AB2">
            <w:pPr>
              <w:spacing w:before="20" w:after="20" w:line="240" w:lineRule="auto"/>
              <w:rPr>
                <w:color w:val="FFFFFF" w:themeColor="background1"/>
              </w:rPr>
            </w:pPr>
            <w:r w:rsidRPr="00E53BC3">
              <w:rPr>
                <w:color w:val="FFFFFF" w:themeColor="background1"/>
              </w:rPr>
              <w:t xml:space="preserve">Brief Descriptions:  </w:t>
            </w:r>
            <w:r>
              <w:rPr>
                <w:color w:val="000000" w:themeColor="text1"/>
                <w:sz w:val="20"/>
                <w:szCs w:val="20"/>
              </w:rPr>
              <w:t>Administrator adds questions to system</w:t>
            </w:r>
          </w:p>
        </w:tc>
      </w:tr>
      <w:tr w:rsidR="00E85AB2" w:rsidRPr="00E53BC3" w:rsidTr="00BB3130">
        <w:tc>
          <w:tcPr>
            <w:tcW w:w="9576" w:type="dxa"/>
            <w:gridSpan w:val="3"/>
            <w:shd w:val="clear" w:color="auto" w:fill="548DD4" w:themeFill="text2" w:themeFillTint="99"/>
          </w:tcPr>
          <w:p w:rsidR="00E85AB2" w:rsidRDefault="00E85AB2" w:rsidP="00BB3130">
            <w:pPr>
              <w:spacing w:before="20" w:after="20" w:line="240" w:lineRule="auto"/>
              <w:rPr>
                <w:color w:val="FFFFFF" w:themeColor="background1"/>
              </w:rPr>
            </w:pPr>
            <w:r>
              <w:rPr>
                <w:color w:val="FFFFFF" w:themeColor="background1"/>
              </w:rPr>
              <w:t xml:space="preserve">Precondition:  </w:t>
            </w:r>
            <w:r>
              <w:rPr>
                <w:color w:val="000000" w:themeColor="text1"/>
                <w:sz w:val="20"/>
                <w:szCs w:val="20"/>
              </w:rPr>
              <w:t>Administrator is logged in</w:t>
            </w:r>
          </w:p>
          <w:p w:rsidR="00E85AB2" w:rsidRPr="00AF4B78" w:rsidRDefault="00E85AB2" w:rsidP="00BB3130">
            <w:pPr>
              <w:spacing w:before="20" w:after="20" w:line="240" w:lineRule="auto"/>
              <w:rPr>
                <w:color w:val="000000" w:themeColor="text1"/>
                <w:sz w:val="20"/>
                <w:szCs w:val="20"/>
              </w:rPr>
            </w:pPr>
            <w:r w:rsidRPr="00E53BC3">
              <w:rPr>
                <w:color w:val="FFFFFF" w:themeColor="background1"/>
              </w:rPr>
              <w:t xml:space="preserve">Trigger:  </w:t>
            </w:r>
            <w:r>
              <w:rPr>
                <w:color w:val="000000" w:themeColor="text1"/>
                <w:sz w:val="20"/>
                <w:szCs w:val="20"/>
              </w:rPr>
              <w:t>Administrator clicked on enter questions</w:t>
            </w:r>
          </w:p>
          <w:p w:rsidR="00E85AB2" w:rsidRPr="00E53BC3" w:rsidRDefault="00E85AB2" w:rsidP="00BB3130">
            <w:pPr>
              <w:spacing w:before="20" w:after="20" w:line="240" w:lineRule="auto"/>
              <w:rPr>
                <w:sz w:val="20"/>
                <w:szCs w:val="20"/>
              </w:rPr>
            </w:pPr>
            <w:r w:rsidRPr="00E53BC3">
              <w:rPr>
                <w:color w:val="FFFFFF" w:themeColor="background1"/>
              </w:rPr>
              <w:t xml:space="preserve">Type:  </w:t>
            </w:r>
            <w:r w:rsidRPr="00E53BC3">
              <w:rPr>
                <w:color w:val="000000" w:themeColor="text1"/>
                <w:sz w:val="20"/>
                <w:szCs w:val="20"/>
              </w:rPr>
              <w:t>External</w:t>
            </w:r>
          </w:p>
        </w:tc>
      </w:tr>
      <w:tr w:rsidR="00E85AB2" w:rsidRPr="00E53BC3" w:rsidTr="00BB3130">
        <w:tc>
          <w:tcPr>
            <w:tcW w:w="9576" w:type="dxa"/>
            <w:gridSpan w:val="3"/>
            <w:shd w:val="clear" w:color="auto" w:fill="548DD4" w:themeFill="text2" w:themeFillTint="99"/>
          </w:tcPr>
          <w:p w:rsidR="00E85AB2" w:rsidRPr="00E53BC3" w:rsidRDefault="00E85AB2" w:rsidP="00E85AB2">
            <w:pPr>
              <w:tabs>
                <w:tab w:val="center" w:pos="4680"/>
              </w:tabs>
              <w:spacing w:before="20" w:after="20" w:line="240" w:lineRule="auto"/>
              <w:ind w:left="720" w:hanging="720"/>
              <w:rPr>
                <w:color w:val="FFFFFF" w:themeColor="background1"/>
              </w:rPr>
            </w:pPr>
            <w:r w:rsidRPr="00E53BC3">
              <w:rPr>
                <w:color w:val="FFFFFF" w:themeColor="background1"/>
              </w:rPr>
              <w:t>Relationships:</w:t>
            </w:r>
            <w:r>
              <w:rPr>
                <w:color w:val="FFFFFF" w:themeColor="background1"/>
              </w:rPr>
              <w:tab/>
              <w:t>A</w:t>
            </w:r>
          </w:p>
          <w:p w:rsidR="00E85AB2" w:rsidRDefault="00E85AB2" w:rsidP="00BB3130">
            <w:pPr>
              <w:spacing w:before="20" w:after="20" w:line="240" w:lineRule="auto"/>
              <w:ind w:left="720" w:hanging="720"/>
              <w:rPr>
                <w:color w:val="000000" w:themeColor="text1"/>
                <w:sz w:val="20"/>
                <w:szCs w:val="20"/>
              </w:rPr>
            </w:pPr>
            <w:r w:rsidRPr="00E53BC3">
              <w:rPr>
                <w:color w:val="FFFFFF" w:themeColor="background1"/>
              </w:rPr>
              <w:t xml:space="preserve">     Association:</w:t>
            </w:r>
            <w:r w:rsidRPr="00E53BC3">
              <w:rPr>
                <w:color w:val="000000" w:themeColor="text1"/>
                <w:sz w:val="20"/>
                <w:szCs w:val="20"/>
              </w:rPr>
              <w:t xml:space="preserve">               </w:t>
            </w:r>
            <w:r>
              <w:rPr>
                <w:color w:val="000000" w:themeColor="text1"/>
                <w:sz w:val="20"/>
                <w:szCs w:val="20"/>
              </w:rPr>
              <w:t>Administrator</w:t>
            </w:r>
          </w:p>
          <w:p w:rsidR="00E85AB2" w:rsidRPr="00E53BC3" w:rsidRDefault="00E85AB2" w:rsidP="00BB3130">
            <w:pPr>
              <w:spacing w:before="20" w:after="20" w:line="240" w:lineRule="auto"/>
              <w:ind w:left="720" w:hanging="720"/>
              <w:rPr>
                <w:color w:val="000000" w:themeColor="text1"/>
                <w:sz w:val="20"/>
                <w:szCs w:val="20"/>
              </w:rPr>
            </w:pPr>
            <w:r w:rsidRPr="00E53BC3">
              <w:rPr>
                <w:color w:val="FFFFFF" w:themeColor="background1"/>
              </w:rPr>
              <w:t xml:space="preserve">     Include:</w:t>
            </w:r>
            <w:r>
              <w:rPr>
                <w:color w:val="000000" w:themeColor="text1"/>
                <w:sz w:val="20"/>
                <w:szCs w:val="20"/>
              </w:rPr>
              <w:t xml:space="preserve">                       </w:t>
            </w:r>
          </w:p>
          <w:p w:rsidR="00E85AB2" w:rsidRPr="00E53BC3" w:rsidRDefault="00E85AB2" w:rsidP="00BB3130">
            <w:pPr>
              <w:spacing w:before="20" w:after="20" w:line="240" w:lineRule="auto"/>
              <w:ind w:left="720" w:hanging="720"/>
              <w:rPr>
                <w:color w:val="000000" w:themeColor="text1"/>
                <w:sz w:val="20"/>
                <w:szCs w:val="20"/>
              </w:rPr>
            </w:pPr>
            <w:r w:rsidRPr="00E53BC3">
              <w:rPr>
                <w:color w:val="FFFFFF" w:themeColor="background1"/>
              </w:rPr>
              <w:t xml:space="preserve">     Extend:</w:t>
            </w:r>
            <w:r w:rsidRPr="00E53BC3">
              <w:rPr>
                <w:color w:val="000000" w:themeColor="text1"/>
                <w:sz w:val="20"/>
                <w:szCs w:val="20"/>
              </w:rPr>
              <w:t xml:space="preserve">                           </w:t>
            </w:r>
            <w:r>
              <w:rPr>
                <w:color w:val="000000" w:themeColor="text1"/>
                <w:sz w:val="20"/>
                <w:szCs w:val="20"/>
              </w:rPr>
              <w:t xml:space="preserve">  </w:t>
            </w:r>
          </w:p>
          <w:p w:rsidR="00E85AB2" w:rsidRPr="00E53BC3" w:rsidRDefault="00E85AB2" w:rsidP="00BB3130">
            <w:pPr>
              <w:spacing w:before="20" w:after="20" w:line="240" w:lineRule="auto"/>
              <w:ind w:left="720" w:hanging="720"/>
              <w:rPr>
                <w:color w:val="FFFFFF" w:themeColor="background1"/>
              </w:rPr>
            </w:pPr>
            <w:r w:rsidRPr="00E53BC3">
              <w:rPr>
                <w:color w:val="FFFFFF" w:themeColor="background1"/>
              </w:rPr>
              <w:t xml:space="preserve">     Generalization:</w:t>
            </w:r>
          </w:p>
        </w:tc>
      </w:tr>
      <w:tr w:rsidR="00E85AB2" w:rsidRPr="00E53BC3" w:rsidTr="00BB3130">
        <w:tc>
          <w:tcPr>
            <w:tcW w:w="9576" w:type="dxa"/>
            <w:gridSpan w:val="3"/>
            <w:shd w:val="clear" w:color="auto" w:fill="548DD4" w:themeFill="text2" w:themeFillTint="99"/>
          </w:tcPr>
          <w:p w:rsidR="00E85AB2" w:rsidRPr="00E53BC3" w:rsidRDefault="00E85AB2" w:rsidP="00BB3130">
            <w:pPr>
              <w:spacing w:before="20" w:after="20" w:line="240" w:lineRule="auto"/>
              <w:rPr>
                <w:color w:val="FFFFFF" w:themeColor="background1"/>
              </w:rPr>
            </w:pPr>
            <w:r w:rsidRPr="00E53BC3">
              <w:rPr>
                <w:color w:val="FFFFFF" w:themeColor="background1"/>
              </w:rPr>
              <w:t>Normal Flow of Events:</w:t>
            </w:r>
          </w:p>
          <w:p w:rsidR="00E85AB2" w:rsidRDefault="00E85AB2" w:rsidP="00985905">
            <w:pPr>
              <w:pStyle w:val="ListParagraph"/>
              <w:numPr>
                <w:ilvl w:val="0"/>
                <w:numId w:val="10"/>
              </w:numPr>
              <w:spacing w:line="240" w:lineRule="auto"/>
              <w:rPr>
                <w:sz w:val="20"/>
                <w:szCs w:val="20"/>
              </w:rPr>
            </w:pPr>
            <w:r>
              <w:rPr>
                <w:sz w:val="20"/>
                <w:szCs w:val="20"/>
              </w:rPr>
              <w:t>System displays interface for entering questions (TBD)</w:t>
            </w:r>
          </w:p>
          <w:p w:rsidR="00E85AB2" w:rsidRDefault="00E85AB2" w:rsidP="00985905">
            <w:pPr>
              <w:pStyle w:val="ListParagraph"/>
              <w:numPr>
                <w:ilvl w:val="0"/>
                <w:numId w:val="10"/>
              </w:numPr>
              <w:spacing w:line="240" w:lineRule="auto"/>
              <w:rPr>
                <w:sz w:val="20"/>
                <w:szCs w:val="20"/>
              </w:rPr>
            </w:pPr>
            <w:r>
              <w:rPr>
                <w:sz w:val="20"/>
                <w:szCs w:val="20"/>
              </w:rPr>
              <w:t>Administrator enters questions with questions levels</w:t>
            </w:r>
            <w:r w:rsidR="00D50863">
              <w:rPr>
                <w:sz w:val="20"/>
                <w:szCs w:val="20"/>
              </w:rPr>
              <w:t xml:space="preserve"> (TBD)</w:t>
            </w:r>
          </w:p>
          <w:p w:rsidR="00E85AB2" w:rsidRPr="00A80E76" w:rsidRDefault="00E85AB2" w:rsidP="00985905">
            <w:pPr>
              <w:pStyle w:val="ListParagraph"/>
              <w:numPr>
                <w:ilvl w:val="0"/>
                <w:numId w:val="10"/>
              </w:numPr>
              <w:spacing w:line="240" w:lineRule="auto"/>
              <w:rPr>
                <w:sz w:val="20"/>
                <w:szCs w:val="20"/>
              </w:rPr>
            </w:pPr>
            <w:r>
              <w:rPr>
                <w:sz w:val="20"/>
                <w:szCs w:val="20"/>
              </w:rPr>
              <w:t>Administrator logs out</w:t>
            </w:r>
          </w:p>
        </w:tc>
      </w:tr>
      <w:tr w:rsidR="00E85AB2" w:rsidRPr="00E53BC3" w:rsidTr="00BB3130">
        <w:tc>
          <w:tcPr>
            <w:tcW w:w="9576" w:type="dxa"/>
            <w:gridSpan w:val="3"/>
            <w:shd w:val="clear" w:color="auto" w:fill="548DD4" w:themeFill="text2" w:themeFillTint="99"/>
          </w:tcPr>
          <w:p w:rsidR="00E85AB2" w:rsidRDefault="00E85AB2" w:rsidP="00BB3130">
            <w:pPr>
              <w:spacing w:before="20" w:after="20" w:line="240" w:lineRule="auto"/>
              <w:rPr>
                <w:rFonts w:ascii="Cambria" w:hAnsi="Cambria"/>
                <w:color w:val="FFFFFF" w:themeColor="background1"/>
              </w:rPr>
            </w:pPr>
            <w:proofErr w:type="spellStart"/>
            <w:r w:rsidRPr="00DF427E">
              <w:rPr>
                <w:rFonts w:ascii="Cambria" w:hAnsi="Cambria"/>
                <w:color w:val="FFFFFF" w:themeColor="background1"/>
              </w:rPr>
              <w:t>Subflows</w:t>
            </w:r>
            <w:proofErr w:type="spellEnd"/>
            <w:r w:rsidRPr="00DF427E">
              <w:rPr>
                <w:rFonts w:ascii="Cambria" w:hAnsi="Cambria"/>
                <w:color w:val="FFFFFF" w:themeColor="background1"/>
              </w:rPr>
              <w:t xml:space="preserve">:  </w:t>
            </w:r>
          </w:p>
          <w:p w:rsidR="00E85AB2" w:rsidRPr="00B66FCE" w:rsidRDefault="00E85AB2" w:rsidP="00BB3130">
            <w:pPr>
              <w:spacing w:before="20" w:after="20" w:line="240" w:lineRule="auto"/>
              <w:rPr>
                <w:rFonts w:ascii="Cambria" w:hAnsi="Cambria"/>
                <w:color w:val="FFFFFF" w:themeColor="background1"/>
              </w:rPr>
            </w:pPr>
            <w:r>
              <w:rPr>
                <w:rFonts w:ascii="Cambria" w:hAnsi="Cambria"/>
                <w:color w:val="FFFFFF" w:themeColor="background1"/>
              </w:rPr>
              <w:t xml:space="preserve">                   </w:t>
            </w:r>
          </w:p>
        </w:tc>
      </w:tr>
      <w:tr w:rsidR="00E85AB2" w:rsidRPr="00E53BC3" w:rsidTr="00BB3130">
        <w:tc>
          <w:tcPr>
            <w:tcW w:w="9576" w:type="dxa"/>
            <w:gridSpan w:val="3"/>
            <w:shd w:val="clear" w:color="auto" w:fill="548DD4" w:themeFill="text2" w:themeFillTint="99"/>
          </w:tcPr>
          <w:p w:rsidR="00E85AB2" w:rsidRDefault="00E85AB2" w:rsidP="00BB3130">
            <w:pPr>
              <w:spacing w:before="20" w:after="20" w:line="240" w:lineRule="auto"/>
              <w:rPr>
                <w:color w:val="FFFFFF" w:themeColor="background1"/>
              </w:rPr>
            </w:pPr>
            <w:r w:rsidRPr="00E53BC3">
              <w:rPr>
                <w:color w:val="FFFFFF" w:themeColor="background1"/>
              </w:rPr>
              <w:t>Alternate/Exceptional Flows:</w:t>
            </w:r>
          </w:p>
          <w:p w:rsidR="00E85AB2" w:rsidRPr="00E53BC3" w:rsidRDefault="00E85AB2" w:rsidP="00BB3130">
            <w:pPr>
              <w:spacing w:before="20" w:after="20" w:line="240" w:lineRule="auto"/>
              <w:rPr>
                <w:color w:val="000000" w:themeColor="text1"/>
                <w:sz w:val="20"/>
                <w:szCs w:val="20"/>
              </w:rPr>
            </w:pPr>
          </w:p>
        </w:tc>
      </w:tr>
    </w:tbl>
    <w:p w:rsidR="00312E44" w:rsidRDefault="00E85AB2" w:rsidP="00312E44">
      <w:pPr>
        <w:spacing w:line="240" w:lineRule="auto"/>
      </w:pPr>
      <w:r>
        <w:br w:type="page"/>
      </w:r>
      <w:r w:rsidR="00312E44">
        <w:lastRenderedPageBreak/>
        <w:t xml:space="preserve">ID:7 Register Student </w:t>
      </w:r>
    </w:p>
    <w:p w:rsidR="00312E44" w:rsidRDefault="00312E44" w:rsidP="00312E44">
      <w:pPr>
        <w:spacing w:line="240" w:lineRule="auto"/>
      </w:pPr>
      <w:r>
        <w:t xml:space="preserve">TO BE DETERMINED </w:t>
      </w:r>
    </w:p>
    <w:p w:rsidR="00312E44" w:rsidRDefault="00312E44" w:rsidP="00AE2702">
      <w:r>
        <w:br w:type="page"/>
      </w:r>
    </w:p>
    <w:p w:rsidR="007C4066" w:rsidRDefault="00432115" w:rsidP="007C4066">
      <w:pPr>
        <w:pStyle w:val="Heading2"/>
      </w:pPr>
      <w:bookmarkStart w:id="37" w:name="_Toc384136719"/>
      <w:r>
        <w:lastRenderedPageBreak/>
        <w:t>4.4</w:t>
      </w:r>
      <w:r w:rsidR="007C4066">
        <w:t xml:space="preserve"> Activity Diagrams</w:t>
      </w:r>
      <w:bookmarkEnd w:id="37"/>
    </w:p>
    <w:p w:rsidR="00113E98" w:rsidRDefault="00432115" w:rsidP="00113E98">
      <w:pPr>
        <w:pStyle w:val="Heading3"/>
      </w:pPr>
      <w:bookmarkStart w:id="38" w:name="_Toc384136720"/>
      <w:r>
        <w:t>4.4</w:t>
      </w:r>
      <w:r w:rsidR="00113E98">
        <w:t>.1 Activity Diagram Student</w:t>
      </w:r>
      <w:bookmarkEnd w:id="38"/>
      <w:r w:rsidR="00093BCD">
        <w:t xml:space="preserve"> </w:t>
      </w:r>
    </w:p>
    <w:p w:rsidR="00113E98" w:rsidRDefault="008C158E" w:rsidP="00113E98">
      <w:r>
        <w:object w:dxaOrig="8415" w:dyaOrig="9137">
          <v:shape id="_x0000_i1026" type="#_x0000_t75" style="width:420.75pt;height:456.75pt" o:ole="">
            <v:imagedata r:id="rId11" o:title=""/>
          </v:shape>
          <o:OLEObject Type="Embed" ProgID="Visio.Drawing.11" ShapeID="_x0000_i1026" DrawAspect="Content" ObjectID="_1547276069" r:id="rId12"/>
        </w:object>
      </w:r>
    </w:p>
    <w:p w:rsidR="00AE177E" w:rsidRDefault="00432115" w:rsidP="00AE177E">
      <w:pPr>
        <w:pStyle w:val="Heading3"/>
      </w:pPr>
      <w:bookmarkStart w:id="39" w:name="_Toc384136721"/>
      <w:r>
        <w:lastRenderedPageBreak/>
        <w:t>4.4</w:t>
      </w:r>
      <w:r w:rsidR="00AE177E">
        <w:t>.2 Activity Diagram Tutor</w:t>
      </w:r>
      <w:bookmarkEnd w:id="39"/>
    </w:p>
    <w:p w:rsidR="00AE177E" w:rsidRPr="00AE177E" w:rsidRDefault="006F4900" w:rsidP="0062347D">
      <w:pPr>
        <w:jc w:val="center"/>
      </w:pPr>
      <w:r>
        <w:object w:dxaOrig="5838" w:dyaOrig="4673">
          <v:shape id="_x0000_i1027" type="#_x0000_t75" style="width:291.75pt;height:234pt" o:ole="">
            <v:imagedata r:id="rId13" o:title=""/>
          </v:shape>
          <o:OLEObject Type="Embed" ProgID="Visio.Drawing.11" ShapeID="_x0000_i1027" DrawAspect="Content" ObjectID="_1547276070" r:id="rId14"/>
        </w:object>
      </w:r>
    </w:p>
    <w:p w:rsidR="0062347D" w:rsidRDefault="0062347D" w:rsidP="0062347D"/>
    <w:p w:rsidR="00AE2702" w:rsidRDefault="00AE2702" w:rsidP="007C4066">
      <w:pPr>
        <w:pStyle w:val="Heading2"/>
      </w:pPr>
      <w:r>
        <w:br w:type="page"/>
      </w:r>
    </w:p>
    <w:p w:rsidR="0062347D" w:rsidRDefault="00432115" w:rsidP="007C4066">
      <w:pPr>
        <w:pStyle w:val="Heading2"/>
      </w:pPr>
      <w:bookmarkStart w:id="40" w:name="_Toc384136722"/>
      <w:r>
        <w:lastRenderedPageBreak/>
        <w:t>4.5</w:t>
      </w:r>
      <w:r w:rsidR="0062347D">
        <w:t xml:space="preserve"> Class Diagram</w:t>
      </w:r>
      <w:bookmarkEnd w:id="40"/>
    </w:p>
    <w:p w:rsidR="0062347D" w:rsidRPr="0062347D" w:rsidRDefault="003A6BF4" w:rsidP="0062347D">
      <w:pPr>
        <w:jc w:val="center"/>
      </w:pPr>
      <w:r>
        <w:object w:dxaOrig="8413" w:dyaOrig="6356">
          <v:shape id="_x0000_i1028" type="#_x0000_t75" style="width:420.75pt;height:318pt" o:ole="">
            <v:imagedata r:id="rId15" o:title=""/>
          </v:shape>
          <o:OLEObject Type="Embed" ProgID="Visio.Drawing.11" ShapeID="_x0000_i1028" DrawAspect="Content" ObjectID="_1547276071" r:id="rId16"/>
        </w:object>
      </w:r>
    </w:p>
    <w:p w:rsidR="00AE2702" w:rsidRDefault="00AE2702" w:rsidP="007C4066">
      <w:pPr>
        <w:pStyle w:val="Heading2"/>
      </w:pPr>
      <w:r>
        <w:br w:type="page"/>
      </w:r>
    </w:p>
    <w:p w:rsidR="0062347D" w:rsidRDefault="00432115" w:rsidP="007C4066">
      <w:pPr>
        <w:pStyle w:val="Heading2"/>
      </w:pPr>
      <w:bookmarkStart w:id="41" w:name="_Toc384136723"/>
      <w:r>
        <w:lastRenderedPageBreak/>
        <w:t>4.6</w:t>
      </w:r>
      <w:r w:rsidR="0062347D">
        <w:t xml:space="preserve"> Deployment diagram</w:t>
      </w:r>
      <w:bookmarkEnd w:id="41"/>
    </w:p>
    <w:p w:rsidR="0062347D" w:rsidRPr="0062347D" w:rsidRDefault="0062347D" w:rsidP="0062347D"/>
    <w:p w:rsidR="009930F3" w:rsidRDefault="0062347D" w:rsidP="0062347D">
      <w:pPr>
        <w:jc w:val="center"/>
      </w:pPr>
      <w:r>
        <w:object w:dxaOrig="5275" w:dyaOrig="4123">
          <v:shape id="_x0000_i1029" type="#_x0000_t75" style="width:264pt;height:206.25pt" o:ole="">
            <v:imagedata r:id="rId17" o:title=""/>
          </v:shape>
          <o:OLEObject Type="Embed" ProgID="Visio.Drawing.11" ShapeID="_x0000_i1029" DrawAspect="Content" ObjectID="_1547276072" r:id="rId18"/>
        </w:object>
      </w:r>
      <w:r w:rsidR="009930F3">
        <w:br w:type="page"/>
      </w:r>
    </w:p>
    <w:p w:rsidR="00833DC9" w:rsidRDefault="00432115" w:rsidP="007C4066">
      <w:pPr>
        <w:pStyle w:val="Heading2"/>
      </w:pPr>
      <w:bookmarkStart w:id="42" w:name="_Toc384136724"/>
      <w:r>
        <w:lastRenderedPageBreak/>
        <w:t>4.7</w:t>
      </w:r>
      <w:r w:rsidR="00DC7E4E">
        <w:t xml:space="preserve"> External Interface</w:t>
      </w:r>
      <w:bookmarkEnd w:id="42"/>
    </w:p>
    <w:p w:rsidR="00377A93" w:rsidRDefault="00432115" w:rsidP="00377A93">
      <w:pPr>
        <w:pStyle w:val="Heading3"/>
      </w:pPr>
      <w:bookmarkStart w:id="43" w:name="_Toc384136725"/>
      <w:r>
        <w:t>4.7</w:t>
      </w:r>
      <w:r w:rsidR="00377A93">
        <w:t>.1 Splash Screen</w:t>
      </w:r>
      <w:bookmarkEnd w:id="43"/>
    </w:p>
    <w:p w:rsidR="00377A93" w:rsidRDefault="008652BD" w:rsidP="00F86AC5">
      <w:pPr>
        <w:spacing w:line="240" w:lineRule="auto"/>
        <w:jc w:val="center"/>
      </w:pPr>
      <w:r>
        <w:rPr>
          <w:noProof/>
        </w:rPr>
        <w:drawing>
          <wp:inline distT="0" distB="0" distL="0" distR="0">
            <wp:extent cx="5086350" cy="317679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98623" cy="3184459"/>
                    </a:xfrm>
                    <a:prstGeom prst="rect">
                      <a:avLst/>
                    </a:prstGeom>
                  </pic:spPr>
                </pic:pic>
              </a:graphicData>
            </a:graphic>
          </wp:inline>
        </w:drawing>
      </w:r>
    </w:p>
    <w:p w:rsidR="003C5686" w:rsidRPr="003C5686" w:rsidRDefault="003C5686" w:rsidP="00F86AC5">
      <w:pPr>
        <w:spacing w:line="240" w:lineRule="auto"/>
        <w:ind w:firstLine="720"/>
        <w:rPr>
          <w:sz w:val="20"/>
          <w:szCs w:val="20"/>
        </w:rPr>
      </w:pPr>
      <w:r>
        <w:rPr>
          <w:sz w:val="20"/>
          <w:szCs w:val="20"/>
        </w:rPr>
        <w:t xml:space="preserve">Source: </w:t>
      </w:r>
      <w:r w:rsidR="008652BD">
        <w:rPr>
          <w:sz w:val="20"/>
          <w:szCs w:val="20"/>
        </w:rPr>
        <w:t>Image by Kristen Cunningham</w:t>
      </w:r>
    </w:p>
    <w:p w:rsidR="003C5686" w:rsidRPr="00377A93" w:rsidRDefault="003C5686" w:rsidP="003C5686">
      <w:pPr>
        <w:spacing w:line="240" w:lineRule="auto"/>
      </w:pPr>
    </w:p>
    <w:p w:rsidR="00DC7E4E" w:rsidRPr="00DC7E4E" w:rsidRDefault="00432115" w:rsidP="00DC4599">
      <w:pPr>
        <w:pStyle w:val="Heading3"/>
      </w:pPr>
      <w:bookmarkStart w:id="44" w:name="_Toc384136726"/>
      <w:r>
        <w:t>4.7</w:t>
      </w:r>
      <w:r w:rsidR="00377A93">
        <w:t>.2</w:t>
      </w:r>
      <w:r w:rsidR="00AE2735">
        <w:t xml:space="preserve"> Student/Client</w:t>
      </w:r>
      <w:r w:rsidR="00DC7E4E">
        <w:t xml:space="preserve"> Interfaces</w:t>
      </w:r>
      <w:bookmarkEnd w:id="44"/>
    </w:p>
    <w:p w:rsidR="001A0716" w:rsidRDefault="00432115" w:rsidP="00DC7E4E">
      <w:pPr>
        <w:pStyle w:val="Heading4"/>
      </w:pPr>
      <w:r>
        <w:t>4.7</w:t>
      </w:r>
      <w:r w:rsidR="00377A93">
        <w:t>.2.1</w:t>
      </w:r>
      <w:r w:rsidR="001A0716">
        <w:t xml:space="preserve"> </w:t>
      </w:r>
      <w:r w:rsidR="00AE2735">
        <w:t>Student/</w:t>
      </w:r>
      <w:r w:rsidR="001A0716">
        <w:t>Client Interface Waiting for</w:t>
      </w:r>
      <w:r w:rsidR="00E73739">
        <w:t xml:space="preserve"> Student Response</w:t>
      </w:r>
    </w:p>
    <w:p w:rsidR="009930F3" w:rsidRDefault="00243A43" w:rsidP="0062347D">
      <w:pPr>
        <w:jc w:val="center"/>
      </w:pPr>
      <w:r>
        <w:rPr>
          <w:noProof/>
        </w:rPr>
        <w:drawing>
          <wp:inline distT="0" distB="0" distL="0" distR="0">
            <wp:extent cx="5200650" cy="323762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06905" cy="3241521"/>
                    </a:xfrm>
                    <a:prstGeom prst="rect">
                      <a:avLst/>
                    </a:prstGeom>
                  </pic:spPr>
                </pic:pic>
              </a:graphicData>
            </a:graphic>
          </wp:inline>
        </w:drawing>
      </w:r>
    </w:p>
    <w:p w:rsidR="009930F3" w:rsidRPr="009930F3" w:rsidRDefault="00432115" w:rsidP="0062347D">
      <w:pPr>
        <w:pStyle w:val="Heading4"/>
      </w:pPr>
      <w:r>
        <w:lastRenderedPageBreak/>
        <w:t>4.7</w:t>
      </w:r>
      <w:r w:rsidR="00377A93">
        <w:t>.2.2</w:t>
      </w:r>
      <w:r w:rsidR="00E73739">
        <w:t xml:space="preserve"> </w:t>
      </w:r>
      <w:r w:rsidR="00AE2735">
        <w:t>Student/</w:t>
      </w:r>
      <w:r w:rsidR="00E73739">
        <w:t>Client Interface Correct Answer</w:t>
      </w:r>
    </w:p>
    <w:p w:rsidR="00E73739" w:rsidRDefault="00243A43" w:rsidP="0062347D">
      <w:pPr>
        <w:jc w:val="center"/>
      </w:pPr>
      <w:r>
        <w:rPr>
          <w:noProof/>
        </w:rPr>
        <w:drawing>
          <wp:inline distT="0" distB="0" distL="0" distR="0">
            <wp:extent cx="5529286"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536594" cy="3462145"/>
                    </a:xfrm>
                    <a:prstGeom prst="rect">
                      <a:avLst/>
                    </a:prstGeom>
                  </pic:spPr>
                </pic:pic>
              </a:graphicData>
            </a:graphic>
          </wp:inline>
        </w:drawing>
      </w:r>
    </w:p>
    <w:p w:rsidR="00E73739" w:rsidRDefault="00432115" w:rsidP="00DC7E4E">
      <w:pPr>
        <w:pStyle w:val="Heading4"/>
      </w:pPr>
      <w:r>
        <w:t>4.7</w:t>
      </w:r>
      <w:r w:rsidR="00E73739">
        <w:t>.</w:t>
      </w:r>
      <w:r w:rsidR="00377A93">
        <w:t>2.</w:t>
      </w:r>
      <w:r w:rsidR="00E73739">
        <w:t xml:space="preserve">3 </w:t>
      </w:r>
      <w:r w:rsidR="00AE2735">
        <w:t>Student/</w:t>
      </w:r>
      <w:r w:rsidR="00E73739">
        <w:t>Client Interface Incorrect Answer</w:t>
      </w:r>
    </w:p>
    <w:p w:rsidR="00E73739" w:rsidRDefault="00243A43" w:rsidP="0062347D">
      <w:pPr>
        <w:jc w:val="center"/>
      </w:pPr>
      <w:r>
        <w:rPr>
          <w:noProof/>
        </w:rPr>
        <w:drawing>
          <wp:inline distT="0" distB="0" distL="0" distR="0">
            <wp:extent cx="5520655" cy="34480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526228" cy="3451531"/>
                    </a:xfrm>
                    <a:prstGeom prst="rect">
                      <a:avLst/>
                    </a:prstGeom>
                  </pic:spPr>
                </pic:pic>
              </a:graphicData>
            </a:graphic>
          </wp:inline>
        </w:drawing>
      </w:r>
    </w:p>
    <w:p w:rsidR="00F86AC5" w:rsidRDefault="00F86AC5" w:rsidP="00BA1BB4">
      <w:pPr>
        <w:rPr>
          <w:rFonts w:asciiTheme="majorHAnsi" w:eastAsiaTheme="majorEastAsia" w:hAnsiTheme="majorHAnsi" w:cstheme="majorBidi"/>
          <w:bCs/>
          <w:iCs/>
          <w:color w:val="4F81BD" w:themeColor="accent1"/>
        </w:rPr>
      </w:pPr>
    </w:p>
    <w:p w:rsidR="00BA1BB4" w:rsidRDefault="00BA1BB4" w:rsidP="00BA1BB4">
      <w:pPr>
        <w:rPr>
          <w:rFonts w:asciiTheme="majorHAnsi" w:eastAsiaTheme="majorEastAsia" w:hAnsiTheme="majorHAnsi" w:cstheme="majorBidi"/>
          <w:bCs/>
          <w:iCs/>
          <w:color w:val="4F81BD" w:themeColor="accent1"/>
        </w:rPr>
      </w:pPr>
      <w:r w:rsidRPr="00BA1BB4">
        <w:rPr>
          <w:rFonts w:asciiTheme="majorHAnsi" w:eastAsiaTheme="majorEastAsia" w:hAnsiTheme="majorHAnsi" w:cstheme="majorBidi"/>
          <w:bCs/>
          <w:iCs/>
          <w:color w:val="4F81BD" w:themeColor="accent1"/>
        </w:rPr>
        <w:lastRenderedPageBreak/>
        <w:t xml:space="preserve">4.7.2.4 </w:t>
      </w:r>
      <w:r w:rsidR="00AE2735">
        <w:rPr>
          <w:rFonts w:asciiTheme="majorHAnsi" w:eastAsiaTheme="majorEastAsia" w:hAnsiTheme="majorHAnsi" w:cstheme="majorBidi"/>
          <w:bCs/>
          <w:iCs/>
          <w:color w:val="4F81BD" w:themeColor="accent1"/>
        </w:rPr>
        <w:t>Student/</w:t>
      </w:r>
      <w:r w:rsidRPr="00BA1BB4">
        <w:rPr>
          <w:rFonts w:asciiTheme="majorHAnsi" w:eastAsiaTheme="majorEastAsia" w:hAnsiTheme="majorHAnsi" w:cstheme="majorBidi"/>
          <w:bCs/>
          <w:iCs/>
          <w:color w:val="4F81BD" w:themeColor="accent1"/>
        </w:rPr>
        <w:t>Client Interface After Question Set Competed</w:t>
      </w:r>
    </w:p>
    <w:p w:rsidR="00BA1BB4" w:rsidRPr="00BA1BB4" w:rsidRDefault="00F86AC5" w:rsidP="00BA1BB4">
      <w:pPr>
        <w:rPr>
          <w:rFonts w:asciiTheme="majorHAnsi" w:eastAsiaTheme="majorEastAsia" w:hAnsiTheme="majorHAnsi" w:cstheme="majorBidi"/>
          <w:bCs/>
          <w:iCs/>
          <w:color w:val="4F81BD" w:themeColor="accent1"/>
        </w:rPr>
      </w:pPr>
      <w:r>
        <w:rPr>
          <w:noProof/>
        </w:rPr>
        <w:drawing>
          <wp:inline distT="0" distB="0" distL="0" distR="0">
            <wp:extent cx="5943600" cy="370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3703320"/>
                    </a:xfrm>
                    <a:prstGeom prst="rect">
                      <a:avLst/>
                    </a:prstGeom>
                  </pic:spPr>
                </pic:pic>
              </a:graphicData>
            </a:graphic>
          </wp:inline>
        </w:drawing>
      </w:r>
    </w:p>
    <w:p w:rsidR="00E73739" w:rsidRPr="00E73739" w:rsidRDefault="00432115" w:rsidP="00DC7E4E">
      <w:pPr>
        <w:pStyle w:val="Heading4"/>
      </w:pPr>
      <w:r>
        <w:t>4.7</w:t>
      </w:r>
      <w:r w:rsidR="00E73739">
        <w:t>.</w:t>
      </w:r>
      <w:r w:rsidR="00377A93">
        <w:t>2.</w:t>
      </w:r>
      <w:r w:rsidR="00E73739">
        <w:t xml:space="preserve">4 </w:t>
      </w:r>
      <w:r w:rsidR="00945FC4">
        <w:t>Tutor/</w:t>
      </w:r>
      <w:r w:rsidR="00E73739">
        <w:t>Server Client Monitoring</w:t>
      </w:r>
    </w:p>
    <w:p w:rsidR="00EC174F" w:rsidRDefault="002C4D2A" w:rsidP="0062347D">
      <w:pPr>
        <w:jc w:val="center"/>
      </w:pPr>
      <w:r>
        <w:rPr>
          <w:noProof/>
        </w:rPr>
        <w:drawing>
          <wp:inline distT="0" distB="0" distL="0" distR="0">
            <wp:extent cx="5943600" cy="290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2900680"/>
                    </a:xfrm>
                    <a:prstGeom prst="rect">
                      <a:avLst/>
                    </a:prstGeom>
                  </pic:spPr>
                </pic:pic>
              </a:graphicData>
            </a:graphic>
          </wp:inline>
        </w:drawing>
      </w:r>
    </w:p>
    <w:p w:rsidR="00E73739" w:rsidRDefault="00432115" w:rsidP="00DC7E4E">
      <w:pPr>
        <w:pStyle w:val="Heading4"/>
      </w:pPr>
      <w:r>
        <w:lastRenderedPageBreak/>
        <w:t>4.7</w:t>
      </w:r>
      <w:r w:rsidR="00E73739">
        <w:t>.</w:t>
      </w:r>
      <w:r w:rsidR="00377A93">
        <w:t>2.</w:t>
      </w:r>
      <w:r w:rsidR="00E73739">
        <w:t>5</w:t>
      </w:r>
      <w:r w:rsidR="00A774D4">
        <w:t xml:space="preserve"> </w:t>
      </w:r>
      <w:r w:rsidR="00945FC4">
        <w:t>Tutor/</w:t>
      </w:r>
      <w:r w:rsidR="00A774D4">
        <w:t>Server Historical Data For Student</w:t>
      </w:r>
    </w:p>
    <w:p w:rsidR="00E73739" w:rsidRDefault="007A1645" w:rsidP="00A774D4">
      <w:r>
        <w:rPr>
          <w:noProof/>
        </w:rPr>
        <w:drawing>
          <wp:inline distT="0" distB="0" distL="0" distR="0">
            <wp:extent cx="5943600" cy="308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43600" cy="3086735"/>
                    </a:xfrm>
                    <a:prstGeom prst="rect">
                      <a:avLst/>
                    </a:prstGeom>
                  </pic:spPr>
                </pic:pic>
              </a:graphicData>
            </a:graphic>
          </wp:inline>
        </w:drawing>
      </w:r>
    </w:p>
    <w:p w:rsidR="00A774D4" w:rsidRDefault="00A774D4" w:rsidP="00A774D4"/>
    <w:p w:rsidR="008701B9" w:rsidRDefault="008701B9" w:rsidP="00A774D4">
      <w:pPr>
        <w:pStyle w:val="Heading3"/>
        <w:sectPr w:rsidR="008701B9">
          <w:pgSz w:w="12240" w:h="15840"/>
          <w:pgMar w:top="1440" w:right="1440" w:bottom="1440" w:left="1440" w:header="720" w:footer="720" w:gutter="0"/>
          <w:cols w:space="720"/>
          <w:docGrid w:linePitch="360"/>
        </w:sectPr>
      </w:pPr>
    </w:p>
    <w:p w:rsidR="007C4066" w:rsidRDefault="00295888" w:rsidP="006330E6">
      <w:pPr>
        <w:pStyle w:val="Heading2"/>
      </w:pPr>
      <w:bookmarkStart w:id="45" w:name="_Toc384136727"/>
      <w:r>
        <w:lastRenderedPageBreak/>
        <w:t>4.8</w:t>
      </w:r>
      <w:r w:rsidR="007C4066">
        <w:t xml:space="preserve"> </w:t>
      </w:r>
      <w:r w:rsidR="006330E6">
        <w:t>Soft</w:t>
      </w:r>
      <w:r>
        <w:t>ware</w:t>
      </w:r>
      <w:r w:rsidR="006330E6">
        <w:t xml:space="preserve"> and </w:t>
      </w:r>
      <w:r w:rsidR="007C4066">
        <w:t>Hardware</w:t>
      </w:r>
      <w:r w:rsidR="006330E6">
        <w:t xml:space="preserve"> Requirement</w:t>
      </w:r>
      <w:bookmarkEnd w:id="45"/>
    </w:p>
    <w:p w:rsidR="00C1587A" w:rsidRPr="00C1587A" w:rsidRDefault="00DC4599" w:rsidP="00DC4599">
      <w:pPr>
        <w:ind w:firstLine="720"/>
      </w:pPr>
      <w:r>
        <w:t xml:space="preserve">The hardware being used will be the NeuroSky MindWave discussed earlier in the literature review.  There will be two </w:t>
      </w:r>
      <w:r w:rsidR="00295888">
        <w:t>MindWaves</w:t>
      </w:r>
      <w:r w:rsidR="00CE34E1">
        <w:t>, one owned by me,</w:t>
      </w:r>
      <w:r w:rsidR="00295888">
        <w:t xml:space="preserve"> that will connect to two</w:t>
      </w:r>
      <w:r>
        <w:t xml:space="preserve"> Windows PCs provided by Jacksonville State University.  </w:t>
      </w:r>
      <w:r w:rsidR="00CE34E1">
        <w:t xml:space="preserve">The second MindWave </w:t>
      </w:r>
      <w:r w:rsidR="00093BCD">
        <w:t>has been</w:t>
      </w:r>
      <w:r w:rsidR="00CE34E1">
        <w:t xml:space="preserve"> pu</w:t>
      </w:r>
      <w:r w:rsidR="002234CD">
        <w:t>rchased under grant 10000-3-223-70000-20</w:t>
      </w:r>
      <w:r w:rsidR="00CE34E1">
        <w:t xml:space="preserve">.  </w:t>
      </w:r>
      <w:r>
        <w:t>A third Windows PC provided by Jacksonville State University will be used to host the server application wh</w:t>
      </w:r>
      <w:r w:rsidR="00CE34E1">
        <w:t>ich will store user accounts,</w:t>
      </w:r>
      <w:r>
        <w:t xml:space="preserve"> store historical data</w:t>
      </w:r>
      <w:r w:rsidR="00CE34E1">
        <w:t>, and also will serve as tutor interface</w:t>
      </w:r>
      <w:r>
        <w:t xml:space="preserve">.  In the future, a dedicated server could be used to facilitate more clients accessing the server program simultaneously.  </w:t>
      </w:r>
      <w:r w:rsidR="00295888">
        <w:t>The software will be written in Java and designed specifically for a Windows PC.  A few modifications would be needed to get the client or server software to work on other operating systems.</w:t>
      </w:r>
    </w:p>
    <w:p w:rsidR="00AE2702" w:rsidRDefault="00AE2702" w:rsidP="00AE2702">
      <w:pPr>
        <w:pStyle w:val="Heading1"/>
      </w:pPr>
      <w:r>
        <w:br w:type="page"/>
      </w:r>
    </w:p>
    <w:p w:rsidR="007C4066" w:rsidRDefault="0064074D" w:rsidP="00AE2702">
      <w:pPr>
        <w:pStyle w:val="Heading1"/>
      </w:pPr>
      <w:bookmarkStart w:id="46" w:name="_Toc384136728"/>
      <w:r>
        <w:lastRenderedPageBreak/>
        <w:t>5.0</w:t>
      </w:r>
      <w:r w:rsidR="007C4066">
        <w:t xml:space="preserve"> Non-Functional Requirements</w:t>
      </w:r>
      <w:bookmarkEnd w:id="46"/>
    </w:p>
    <w:p w:rsidR="007C4066" w:rsidRDefault="0064074D" w:rsidP="0064074D">
      <w:pPr>
        <w:pStyle w:val="Heading2"/>
      </w:pPr>
      <w:bookmarkStart w:id="47" w:name="_Toc384136729"/>
      <w:r>
        <w:t>5</w:t>
      </w:r>
      <w:r w:rsidR="007C4066">
        <w:t>.1 Usability</w:t>
      </w:r>
      <w:bookmarkEnd w:id="47"/>
    </w:p>
    <w:p w:rsidR="00C1587A" w:rsidRDefault="00DC4599" w:rsidP="002A6DCC">
      <w:pPr>
        <w:ind w:firstLine="720"/>
      </w:pPr>
      <w:r>
        <w:t xml:space="preserve">The user interface will be designed </w:t>
      </w:r>
      <w:r w:rsidR="008B53AD">
        <w:t>so that</w:t>
      </w:r>
      <w:r>
        <w:t xml:space="preserve"> the system</w:t>
      </w:r>
      <w:r w:rsidR="008B53AD">
        <w:t xml:space="preserve"> will be</w:t>
      </w:r>
      <w:r>
        <w:t xml:space="preserve"> as intuitive as possible</w:t>
      </w:r>
      <w:r w:rsidR="001E130C">
        <w:t xml:space="preserve"> for the student and the tutor.  This will reduce stress and time </w:t>
      </w:r>
      <w:r>
        <w:t>need</w:t>
      </w:r>
      <w:r w:rsidR="001E130C">
        <w:t>ed</w:t>
      </w:r>
      <w:r w:rsidR="008B53AD">
        <w:t xml:space="preserve"> for students and tutors</w:t>
      </w:r>
      <w:r w:rsidR="001E130C">
        <w:t xml:space="preserve"> to start using the system </w:t>
      </w:r>
      <w:r>
        <w:t xml:space="preserve">and allow for a more pleasant experience.  In the future, online user documentation </w:t>
      </w:r>
      <w:r w:rsidR="001E130C">
        <w:t>will</w:t>
      </w:r>
      <w:r w:rsidR="002A6DCC">
        <w:t xml:space="preserve"> be provided</w:t>
      </w:r>
      <w:r w:rsidR="001E130C">
        <w:t xml:space="preserve"> to make accessibility of system documentation easier</w:t>
      </w:r>
      <w:r w:rsidR="002A6DCC">
        <w:t>.</w:t>
      </w:r>
    </w:p>
    <w:p w:rsidR="007C4066" w:rsidRDefault="0064074D" w:rsidP="0064074D">
      <w:pPr>
        <w:pStyle w:val="Heading2"/>
      </w:pPr>
      <w:bookmarkStart w:id="48" w:name="_Toc384136730"/>
      <w:r>
        <w:t>5.2</w:t>
      </w:r>
      <w:r w:rsidR="007C4066">
        <w:t xml:space="preserve"> Performance</w:t>
      </w:r>
      <w:bookmarkEnd w:id="48"/>
    </w:p>
    <w:p w:rsidR="00C1587A" w:rsidRPr="00C1587A" w:rsidRDefault="002A6DCC" w:rsidP="002A6DCC">
      <w:pPr>
        <w:ind w:firstLine="720"/>
      </w:pPr>
      <w:r>
        <w:t>The goal of the system is to run with no perceivable lag for</w:t>
      </w:r>
      <w:r w:rsidR="001E130C">
        <w:t xml:space="preserve"> the</w:t>
      </w:r>
      <w:r>
        <w:t xml:space="preserve"> two clients using the system simultaneously.</w:t>
      </w:r>
      <w:r w:rsidR="001E130C">
        <w:t xml:space="preserve">  In addition, data will be sent to the server for display to the tutor with very little perceivable delay.  The student data will be sent to the server in five question groups so the tutor will be able to see the performance of each client.  The configuration noted will support up to ten clients.  More clients would need to be supported by a dedicated server.</w:t>
      </w:r>
    </w:p>
    <w:p w:rsidR="007C4066" w:rsidRDefault="0064074D" w:rsidP="00EC174F">
      <w:pPr>
        <w:pStyle w:val="Heading2"/>
      </w:pPr>
      <w:bookmarkStart w:id="49" w:name="_Toc384136731"/>
      <w:r>
        <w:t>5.3</w:t>
      </w:r>
      <w:r w:rsidR="007C4066">
        <w:t xml:space="preserve"> Supportability</w:t>
      </w:r>
      <w:bookmarkEnd w:id="49"/>
    </w:p>
    <w:p w:rsidR="00C1587A" w:rsidRPr="00D40DDE" w:rsidRDefault="002A6DCC" w:rsidP="002A6DCC">
      <w:pPr>
        <w:ind w:firstLine="720"/>
      </w:pPr>
      <w:r>
        <w:t>Support for the system will be provided during research by Jason Levi.  Continued support will be facilitated by system documentation.</w:t>
      </w:r>
    </w:p>
    <w:p w:rsidR="00992726" w:rsidRDefault="0064074D" w:rsidP="00992726">
      <w:pPr>
        <w:pStyle w:val="Heading2"/>
      </w:pPr>
      <w:bookmarkStart w:id="50" w:name="_Toc384136732"/>
      <w:r>
        <w:t>5.4</w:t>
      </w:r>
      <w:r w:rsidR="00992726">
        <w:t xml:space="preserve"> Scalability</w:t>
      </w:r>
      <w:bookmarkEnd w:id="50"/>
    </w:p>
    <w:p w:rsidR="00D40DDE" w:rsidRDefault="002A6DCC" w:rsidP="002A6DCC">
      <w:pPr>
        <w:ind w:firstLine="720"/>
      </w:pPr>
      <w:r>
        <w:t>The s</w:t>
      </w:r>
      <w:r w:rsidR="008B53AD">
        <w:t>ystem is being designed with two</w:t>
      </w:r>
      <w:r>
        <w:t xml:space="preserve"> concurrent users</w:t>
      </w:r>
      <w:r w:rsidR="008B53AD">
        <w:t xml:space="preserve"> in mind but it could support</w:t>
      </w:r>
      <w:r w:rsidR="00CE34E1">
        <w:t xml:space="preserve"> up to</w:t>
      </w:r>
      <w:r w:rsidR="008B53AD">
        <w:t xml:space="preserve"> ten</w:t>
      </w:r>
      <w:r>
        <w:t xml:space="preserve"> with no perceivable lag.  More users could be supported with dedicated servers.  In addition, the system will be primarily used for mathematics tutoring, but with minor modifications will be to support other </w:t>
      </w:r>
      <w:r w:rsidR="00CE34E1">
        <w:t>curriculum</w:t>
      </w:r>
      <w:r>
        <w:t xml:space="preserve"> domains.  </w:t>
      </w:r>
      <w:r w:rsidR="00527EC3">
        <w:t>To make the changes</w:t>
      </w:r>
      <w:r w:rsidR="00CE34E1">
        <w:t xml:space="preserve"> noted</w:t>
      </w:r>
      <w:r w:rsidR="00527EC3">
        <w:t xml:space="preserve"> above</w:t>
      </w:r>
      <w:r w:rsidR="00CE34E1">
        <w:t>,</w:t>
      </w:r>
      <w:r>
        <w:t xml:space="preserve"> future testing will be needed to determine performance degradation </w:t>
      </w:r>
      <w:r w:rsidR="00527EC3">
        <w:t>and</w:t>
      </w:r>
      <w:r>
        <w:t xml:space="preserve"> specific solutions to be suggested. </w:t>
      </w:r>
    </w:p>
    <w:p w:rsidR="00DE4BEF" w:rsidRDefault="00DE7485" w:rsidP="00162CCC">
      <w:pPr>
        <w:pStyle w:val="Heading1"/>
      </w:pPr>
      <w:bookmarkStart w:id="51" w:name="_Toc384136733"/>
      <w:r>
        <w:lastRenderedPageBreak/>
        <w:t>6.0 System Documentation</w:t>
      </w:r>
      <w:bookmarkEnd w:id="51"/>
    </w:p>
    <w:p w:rsidR="00DE7485" w:rsidRDefault="00DE4BEF" w:rsidP="00DE4BEF">
      <w:pPr>
        <w:ind w:firstLine="720"/>
      </w:pPr>
      <w:r>
        <w:t>The system is a prototype to support further testing discussed under the Future Research section of the paper.  The focus of the design was to be as modular as possible to allow easier enhancements in the future.  The section is divided into the Student/User program and Tutor/Server program.  Each one is a stand-alone program that provides functionality to the other.</w:t>
      </w:r>
      <w:r w:rsidR="00CB2FCE">
        <w:t xml:space="preserve">  For the prototype all data is stored in flat files.  In the future the flat files will be replaced by a database.  This change will be easy to implement replacing the student and </w:t>
      </w:r>
      <w:proofErr w:type="spellStart"/>
      <w:r w:rsidR="00CB2FCE">
        <w:t>studData</w:t>
      </w:r>
      <w:proofErr w:type="spellEnd"/>
      <w:r w:rsidR="00CB2FCE">
        <w:t xml:space="preserve"> classes.</w:t>
      </w:r>
    </w:p>
    <w:p w:rsidR="007D3511" w:rsidRPr="007D3511" w:rsidRDefault="00181176" w:rsidP="007D3511">
      <w:pPr>
        <w:pStyle w:val="Heading2"/>
      </w:pPr>
      <w:bookmarkStart w:id="52" w:name="_Toc384136734"/>
      <w:r>
        <w:t xml:space="preserve">6.1 </w:t>
      </w:r>
      <w:r w:rsidR="007D3511">
        <w:t>Student/User program</w:t>
      </w:r>
      <w:bookmarkEnd w:id="52"/>
    </w:p>
    <w:p w:rsidR="00DE7485" w:rsidRPr="00DE7485" w:rsidRDefault="00DE7485" w:rsidP="007D3511">
      <w:pPr>
        <w:pStyle w:val="Heading3"/>
      </w:pPr>
      <w:bookmarkStart w:id="53" w:name="_Toc384136735"/>
      <w:r>
        <w:t>6.1</w:t>
      </w:r>
      <w:r w:rsidR="00181176">
        <w:t>.1</w:t>
      </w:r>
      <w:r>
        <w:t xml:space="preserve"> </w:t>
      </w:r>
      <w:proofErr w:type="spellStart"/>
      <w:r>
        <w:t>studProj</w:t>
      </w:r>
      <w:bookmarkEnd w:id="53"/>
      <w:proofErr w:type="spellEnd"/>
    </w:p>
    <w:p w:rsidR="00DE7485" w:rsidRDefault="00DE7485" w:rsidP="00DE7485">
      <w:r w:rsidRPr="006278C2">
        <w:rPr>
          <w:b/>
        </w:rPr>
        <w:t>Name:</w:t>
      </w:r>
      <w:r w:rsidRPr="006278C2">
        <w:rPr>
          <w:b/>
        </w:rPr>
        <w:tab/>
      </w:r>
      <w:proofErr w:type="spellStart"/>
      <w:r>
        <w:rPr>
          <w:b/>
        </w:rPr>
        <w:t>changePanel</w:t>
      </w:r>
      <w:proofErr w:type="spellEnd"/>
      <w:r>
        <w:rPr>
          <w:b/>
        </w:rPr>
        <w:t>(</w:t>
      </w:r>
      <w:proofErr w:type="spellStart"/>
      <w:r>
        <w:rPr>
          <w:b/>
        </w:rPr>
        <w:t>JPanel</w:t>
      </w:r>
      <w:proofErr w:type="spellEnd"/>
      <w:r>
        <w:rPr>
          <w:b/>
        </w:rPr>
        <w:t xml:space="preserve"> x)</w:t>
      </w:r>
      <w:r>
        <w:br/>
      </w:r>
      <w:r>
        <w:tab/>
        <w:t>Arguments:</w:t>
      </w:r>
      <w:r>
        <w:tab/>
      </w:r>
      <w:proofErr w:type="spellStart"/>
      <w:r>
        <w:t>JPanel</w:t>
      </w:r>
      <w:proofErr w:type="spellEnd"/>
      <w:r>
        <w:t xml:space="preserve"> </w:t>
      </w:r>
      <w:r w:rsidR="009732A8">
        <w:t>x</w:t>
      </w:r>
      <w:r>
        <w:br/>
      </w:r>
      <w:r>
        <w:tab/>
        <w:t>Returns:</w:t>
      </w:r>
      <w:r>
        <w:tab/>
      </w:r>
      <w:r w:rsidR="003A0DD0">
        <w:t>None</w:t>
      </w:r>
      <w:r>
        <w:br/>
      </w:r>
      <w:r>
        <w:tab/>
        <w:t>Pre-condition:</w:t>
      </w:r>
      <w:r>
        <w:tab/>
      </w:r>
      <w:r>
        <w:tab/>
        <w:t>Program already running</w:t>
      </w:r>
      <w:r>
        <w:br/>
      </w:r>
      <w:r>
        <w:tab/>
        <w:t>Post-condition:</w:t>
      </w:r>
      <w:r>
        <w:tab/>
        <w:t>Old panel will be removed and new one added to frame</w:t>
      </w:r>
      <w:r>
        <w:br/>
      </w:r>
      <w:r>
        <w:tab/>
        <w:t>Exceptions:</w:t>
      </w:r>
      <w:r>
        <w:tab/>
        <w:t>None</w:t>
      </w:r>
      <w:r>
        <w:br/>
      </w:r>
      <w:r>
        <w:tab/>
        <w:t>Flow of Events:</w:t>
      </w:r>
    </w:p>
    <w:p w:rsidR="00DE7485" w:rsidRDefault="00AB009A" w:rsidP="00985905">
      <w:pPr>
        <w:pStyle w:val="ListParagraph"/>
        <w:numPr>
          <w:ilvl w:val="0"/>
          <w:numId w:val="11"/>
        </w:numPr>
        <w:ind w:left="1890" w:hanging="450"/>
      </w:pPr>
      <w:r>
        <w:t>The function removes panel main</w:t>
      </w:r>
    </w:p>
    <w:p w:rsidR="00AB009A" w:rsidRDefault="00AB009A" w:rsidP="00985905">
      <w:pPr>
        <w:pStyle w:val="ListParagraph"/>
        <w:numPr>
          <w:ilvl w:val="0"/>
          <w:numId w:val="11"/>
        </w:numPr>
        <w:ind w:left="1890" w:hanging="450"/>
      </w:pPr>
      <w:r>
        <w:t xml:space="preserve">Replaces main with the </w:t>
      </w:r>
      <w:proofErr w:type="spellStart"/>
      <w:r>
        <w:t>JPanel</w:t>
      </w:r>
      <w:proofErr w:type="spellEnd"/>
      <w:r>
        <w:t xml:space="preserve"> from the argument and adds it to the frame</w:t>
      </w:r>
    </w:p>
    <w:p w:rsidR="00E4298F" w:rsidRDefault="00AB009A" w:rsidP="00985905">
      <w:pPr>
        <w:pStyle w:val="ListParagraph"/>
        <w:numPr>
          <w:ilvl w:val="0"/>
          <w:numId w:val="11"/>
        </w:numPr>
        <w:ind w:left="1890" w:hanging="450"/>
      </w:pPr>
      <w:r>
        <w:t>Function redraws frame</w:t>
      </w:r>
    </w:p>
    <w:p w:rsidR="00AB5853" w:rsidRPr="004C4537" w:rsidRDefault="00AB5853" w:rsidP="00AB5853">
      <w:pPr>
        <w:ind w:left="720"/>
      </w:pPr>
      <w:r>
        <w:t>Exception Handling:  None</w:t>
      </w:r>
    </w:p>
    <w:p w:rsidR="00E4298F" w:rsidRDefault="00E4298F" w:rsidP="00E4298F">
      <w:r w:rsidRPr="006278C2">
        <w:rPr>
          <w:b/>
        </w:rPr>
        <w:t>Name:</w:t>
      </w:r>
      <w:r w:rsidRPr="006278C2">
        <w:rPr>
          <w:b/>
        </w:rPr>
        <w:tab/>
      </w:r>
      <w:proofErr w:type="spellStart"/>
      <w:r>
        <w:rPr>
          <w:b/>
        </w:rPr>
        <w:t>windowClosing</w:t>
      </w:r>
      <w:proofErr w:type="spellEnd"/>
      <w:r w:rsidR="00181176">
        <w:rPr>
          <w:b/>
        </w:rPr>
        <w:t>()</w:t>
      </w:r>
      <w:r>
        <w:br/>
      </w:r>
      <w:r>
        <w:tab/>
        <w:t>Arguments:</w:t>
      </w:r>
      <w:r>
        <w:tab/>
      </w:r>
      <w:proofErr w:type="spellStart"/>
      <w:r>
        <w:t>WindowEvent</w:t>
      </w:r>
      <w:proofErr w:type="spellEnd"/>
      <w:r>
        <w:t xml:space="preserve"> e</w:t>
      </w:r>
      <w:r>
        <w:br/>
      </w:r>
      <w:r>
        <w:tab/>
        <w:t>Returns:</w:t>
      </w:r>
      <w:r>
        <w:tab/>
      </w:r>
      <w:r w:rsidR="003A0DD0">
        <w:t>None</w:t>
      </w:r>
      <w:r>
        <w:br/>
      </w:r>
      <w:r>
        <w:tab/>
        <w:t>Pre-condition:</w:t>
      </w:r>
      <w:r>
        <w:tab/>
      </w:r>
      <w:r>
        <w:tab/>
        <w:t>Program already running</w:t>
      </w:r>
      <w:r>
        <w:br/>
      </w:r>
      <w:r>
        <w:lastRenderedPageBreak/>
        <w:tab/>
        <w:t>Post-condition:</w:t>
      </w:r>
      <w:r>
        <w:tab/>
        <w:t>Closes sockets and terminates program</w:t>
      </w:r>
      <w:r>
        <w:br/>
      </w:r>
      <w:r>
        <w:tab/>
        <w:t>Exceptions:</w:t>
      </w:r>
      <w:r>
        <w:tab/>
        <w:t>None</w:t>
      </w:r>
      <w:r>
        <w:br/>
      </w:r>
      <w:r>
        <w:tab/>
        <w:t>Flow of Events:</w:t>
      </w:r>
    </w:p>
    <w:p w:rsidR="00E4298F" w:rsidRDefault="00E4298F" w:rsidP="00985905">
      <w:pPr>
        <w:pStyle w:val="ListParagraph"/>
        <w:numPr>
          <w:ilvl w:val="0"/>
          <w:numId w:val="12"/>
        </w:numPr>
        <w:ind w:left="1890" w:hanging="450"/>
      </w:pPr>
      <w:r>
        <w:t>Sends server logout message</w:t>
      </w:r>
    </w:p>
    <w:p w:rsidR="00E4298F" w:rsidRDefault="00E4298F" w:rsidP="00985905">
      <w:pPr>
        <w:pStyle w:val="ListParagraph"/>
        <w:numPr>
          <w:ilvl w:val="0"/>
          <w:numId w:val="12"/>
        </w:numPr>
        <w:ind w:left="1890" w:hanging="450"/>
      </w:pPr>
      <w:r>
        <w:t>Closes socket</w:t>
      </w:r>
    </w:p>
    <w:p w:rsidR="00E4298F" w:rsidRDefault="00E4298F" w:rsidP="00985905">
      <w:pPr>
        <w:pStyle w:val="ListParagraph"/>
        <w:numPr>
          <w:ilvl w:val="0"/>
          <w:numId w:val="12"/>
        </w:numPr>
        <w:ind w:left="1890" w:hanging="450"/>
      </w:pPr>
      <w:r>
        <w:t>Closes frame</w:t>
      </w:r>
    </w:p>
    <w:p w:rsidR="00AB5853" w:rsidRDefault="00AB5853" w:rsidP="00AB5853">
      <w:pPr>
        <w:pStyle w:val="ListParagraph"/>
      </w:pPr>
    </w:p>
    <w:p w:rsidR="004C4537" w:rsidRDefault="00AB5853" w:rsidP="00AB5853">
      <w:pPr>
        <w:pStyle w:val="ListParagraph"/>
      </w:pPr>
      <w:r>
        <w:t>Exception Handling:  None</w:t>
      </w:r>
    </w:p>
    <w:p w:rsidR="00D54097" w:rsidRDefault="00D54097" w:rsidP="00D54097">
      <w:r w:rsidRPr="006278C2">
        <w:rPr>
          <w:b/>
        </w:rPr>
        <w:t>Name:</w:t>
      </w:r>
      <w:r w:rsidRPr="006278C2">
        <w:rPr>
          <w:b/>
        </w:rPr>
        <w:tab/>
      </w:r>
      <w:r>
        <w:rPr>
          <w:b/>
        </w:rPr>
        <w:t>main</w:t>
      </w:r>
      <w:r>
        <w:br/>
      </w:r>
      <w:r>
        <w:tab/>
        <w:t>Arguments:</w:t>
      </w:r>
      <w:r>
        <w:tab/>
        <w:t xml:space="preserve">String </w:t>
      </w:r>
      <w:proofErr w:type="spellStart"/>
      <w:r>
        <w:t>args</w:t>
      </w:r>
      <w:proofErr w:type="spellEnd"/>
      <w:r>
        <w:t>[]</w:t>
      </w:r>
      <w:r>
        <w:br/>
      </w:r>
      <w:r>
        <w:tab/>
        <w:t>Returns:</w:t>
      </w:r>
      <w:r>
        <w:tab/>
      </w:r>
      <w:r w:rsidR="003A0DD0">
        <w:t>None</w:t>
      </w:r>
      <w:r>
        <w:br/>
      </w:r>
      <w:r>
        <w:tab/>
        <w:t>Pre-condition:</w:t>
      </w:r>
      <w:r>
        <w:tab/>
      </w:r>
      <w:r>
        <w:tab/>
        <w:t>Program not running</w:t>
      </w:r>
      <w:r>
        <w:br/>
      </w:r>
      <w:r>
        <w:tab/>
        <w:t>Post-condition:</w:t>
      </w:r>
      <w:r>
        <w:tab/>
        <w:t>Frame created and running</w:t>
      </w:r>
      <w:r>
        <w:br/>
      </w:r>
      <w:r>
        <w:tab/>
        <w:t>Exceptions:</w:t>
      </w:r>
      <w:r>
        <w:tab/>
        <w:t>None</w:t>
      </w:r>
      <w:r>
        <w:br/>
      </w:r>
      <w:r>
        <w:tab/>
        <w:t>Flow of Events:</w:t>
      </w:r>
    </w:p>
    <w:p w:rsidR="00D54097" w:rsidRDefault="00D54097" w:rsidP="00985905">
      <w:pPr>
        <w:pStyle w:val="ListParagraph"/>
        <w:numPr>
          <w:ilvl w:val="0"/>
          <w:numId w:val="13"/>
        </w:numPr>
        <w:ind w:left="1890" w:hanging="450"/>
      </w:pPr>
      <w:r>
        <w:t xml:space="preserve">Creates </w:t>
      </w:r>
      <w:proofErr w:type="spellStart"/>
      <w:r>
        <w:t>StudProj</w:t>
      </w:r>
      <w:proofErr w:type="spellEnd"/>
      <w:r>
        <w:t xml:space="preserve"> object</w:t>
      </w:r>
    </w:p>
    <w:p w:rsidR="00D54097" w:rsidRDefault="00D54097" w:rsidP="00985905">
      <w:pPr>
        <w:pStyle w:val="ListParagraph"/>
        <w:numPr>
          <w:ilvl w:val="0"/>
          <w:numId w:val="13"/>
        </w:numPr>
        <w:ind w:left="1890" w:hanging="450"/>
      </w:pPr>
      <w:r>
        <w:t>Creates the frame</w:t>
      </w:r>
    </w:p>
    <w:p w:rsidR="00AB5853" w:rsidRDefault="00AB5853" w:rsidP="00AB5853">
      <w:pPr>
        <w:ind w:firstLine="720"/>
      </w:pPr>
      <w:r>
        <w:t>Exception Handling:  None</w:t>
      </w:r>
    </w:p>
    <w:p w:rsidR="003A0DD0" w:rsidRPr="00DE7485" w:rsidRDefault="00F4430A" w:rsidP="007D3511">
      <w:pPr>
        <w:pStyle w:val="Heading3"/>
      </w:pPr>
      <w:bookmarkStart w:id="54" w:name="_Toc384136736"/>
      <w:r>
        <w:t>6</w:t>
      </w:r>
      <w:r w:rsidR="00181176">
        <w:t>.1</w:t>
      </w:r>
      <w:r>
        <w:t>.2</w:t>
      </w:r>
      <w:r w:rsidR="003A0DD0">
        <w:t xml:space="preserve"> brain</w:t>
      </w:r>
      <w:bookmarkEnd w:id="54"/>
    </w:p>
    <w:p w:rsidR="003A0DD0" w:rsidRDefault="003A0DD0" w:rsidP="003A0DD0">
      <w:r w:rsidRPr="006278C2">
        <w:rPr>
          <w:b/>
        </w:rPr>
        <w:t>Name:</w:t>
      </w:r>
      <w:r w:rsidRPr="006278C2">
        <w:rPr>
          <w:b/>
        </w:rPr>
        <w:tab/>
      </w:r>
      <w:r>
        <w:rPr>
          <w:b/>
        </w:rPr>
        <w:t>disconnect()</w:t>
      </w:r>
      <w:r>
        <w:br/>
      </w:r>
      <w:r>
        <w:tab/>
        <w:t>Arguments:</w:t>
      </w:r>
      <w:r>
        <w:tab/>
      </w:r>
      <w:r w:rsidR="00A96020">
        <w:t>None</w:t>
      </w:r>
      <w:r>
        <w:br/>
      </w:r>
      <w:r>
        <w:tab/>
        <w:t>Returns:</w:t>
      </w:r>
      <w:r>
        <w:tab/>
        <w:t>N</w:t>
      </w:r>
      <w:r w:rsidR="00A96020">
        <w:t>one</w:t>
      </w:r>
      <w:r>
        <w:br/>
      </w:r>
      <w:r>
        <w:tab/>
        <w:t>Pre-condition:</w:t>
      </w:r>
      <w:r>
        <w:tab/>
      </w:r>
      <w:r>
        <w:tab/>
      </w:r>
      <w:proofErr w:type="spellStart"/>
      <w:r w:rsidR="00A96020">
        <w:t>NeuroSky</w:t>
      </w:r>
      <w:proofErr w:type="spellEnd"/>
      <w:r w:rsidR="00A96020">
        <w:t xml:space="preserve"> is connected</w:t>
      </w:r>
      <w:r>
        <w:br/>
      </w:r>
      <w:r>
        <w:tab/>
        <w:t>Post-condition:</w:t>
      </w:r>
      <w:r>
        <w:tab/>
      </w:r>
      <w:proofErr w:type="spellStart"/>
      <w:r w:rsidR="00A96020">
        <w:t>NeuroSky</w:t>
      </w:r>
      <w:proofErr w:type="spellEnd"/>
      <w:r w:rsidR="00A96020">
        <w:t xml:space="preserve"> </w:t>
      </w:r>
      <w:r w:rsidR="00EF5EA0">
        <w:t>socket, input streams, output stream are closed</w:t>
      </w:r>
      <w:r>
        <w:br/>
      </w:r>
      <w:r>
        <w:tab/>
        <w:t>Exceptions:</w:t>
      </w:r>
      <w:r w:rsidR="00A15781">
        <w:tab/>
      </w:r>
      <w:proofErr w:type="spellStart"/>
      <w:r w:rsidR="00A15781">
        <w:t>IOException</w:t>
      </w:r>
      <w:proofErr w:type="spellEnd"/>
      <w:r>
        <w:br/>
      </w:r>
      <w:r>
        <w:tab/>
        <w:t>Flow of Events:</w:t>
      </w:r>
    </w:p>
    <w:p w:rsidR="003A0DD0" w:rsidRDefault="006D6907" w:rsidP="00985905">
      <w:pPr>
        <w:pStyle w:val="ListParagraph"/>
        <w:numPr>
          <w:ilvl w:val="0"/>
          <w:numId w:val="14"/>
        </w:numPr>
        <w:ind w:left="1890" w:hanging="450"/>
      </w:pPr>
      <w:r>
        <w:lastRenderedPageBreak/>
        <w:t xml:space="preserve">Function closes </w:t>
      </w:r>
      <w:proofErr w:type="spellStart"/>
      <w:r>
        <w:t>N</w:t>
      </w:r>
      <w:r w:rsidR="00EF5EA0">
        <w:t>euroSocket</w:t>
      </w:r>
      <w:proofErr w:type="spellEnd"/>
    </w:p>
    <w:p w:rsidR="00A15781" w:rsidRDefault="00EF5EA0" w:rsidP="00985905">
      <w:pPr>
        <w:pStyle w:val="ListParagraph"/>
        <w:numPr>
          <w:ilvl w:val="0"/>
          <w:numId w:val="14"/>
        </w:numPr>
        <w:ind w:left="1890" w:hanging="450"/>
      </w:pPr>
      <w:r>
        <w:t>Functi</w:t>
      </w:r>
      <w:r w:rsidR="00A15781">
        <w:t>on closes all associated input/output streams</w:t>
      </w:r>
    </w:p>
    <w:p w:rsidR="00AB5853" w:rsidRDefault="00AB5853" w:rsidP="00AB5853">
      <w:pPr>
        <w:ind w:left="2880" w:hanging="2160"/>
      </w:pPr>
      <w:r>
        <w:t>Exception Handling:  No notifications sent and program is closed.  This should clear all sockets handling the issue.</w:t>
      </w:r>
    </w:p>
    <w:p w:rsidR="00A15781" w:rsidRDefault="00A15781" w:rsidP="00A15781">
      <w:r w:rsidRPr="006278C2">
        <w:rPr>
          <w:b/>
        </w:rPr>
        <w:t>Name:</w:t>
      </w:r>
      <w:r w:rsidRPr="006278C2">
        <w:rPr>
          <w:b/>
        </w:rPr>
        <w:tab/>
      </w:r>
      <w:r>
        <w:rPr>
          <w:b/>
        </w:rPr>
        <w:t>run()</w:t>
      </w:r>
      <w:r>
        <w:br/>
      </w:r>
      <w:r>
        <w:tab/>
        <w:t>Arguments:</w:t>
      </w:r>
      <w:r>
        <w:tab/>
        <w:t>None</w:t>
      </w:r>
      <w:r>
        <w:br/>
      </w:r>
      <w:r>
        <w:tab/>
        <w:t>Returns:</w:t>
      </w:r>
      <w:r>
        <w:tab/>
        <w:t>None</w:t>
      </w:r>
      <w:r>
        <w:br/>
      </w:r>
      <w:r>
        <w:tab/>
        <w:t>Pre-condition:</w:t>
      </w:r>
      <w:r>
        <w:tab/>
      </w:r>
      <w:r>
        <w:tab/>
      </w:r>
      <w:proofErr w:type="spellStart"/>
      <w:r>
        <w:t>NeuroSky</w:t>
      </w:r>
      <w:proofErr w:type="spellEnd"/>
      <w:r>
        <w:t xml:space="preserve"> is turned on and ready for connection</w:t>
      </w:r>
      <w:r>
        <w:br/>
      </w:r>
      <w:r>
        <w:tab/>
        <w:t>Post-condition:</w:t>
      </w:r>
      <w:r>
        <w:tab/>
      </w:r>
      <w:proofErr w:type="spellStart"/>
      <w:r>
        <w:t>NeuroSky</w:t>
      </w:r>
      <w:proofErr w:type="spellEnd"/>
      <w:r>
        <w:t xml:space="preserve"> is connected and ready for use</w:t>
      </w:r>
      <w:r>
        <w:br/>
      </w:r>
      <w:r>
        <w:tab/>
        <w:t>Exceptions:</w:t>
      </w:r>
      <w:r>
        <w:tab/>
      </w:r>
      <w:proofErr w:type="spellStart"/>
      <w:r>
        <w:t>SocketException</w:t>
      </w:r>
      <w:proofErr w:type="spellEnd"/>
      <w:r>
        <w:t xml:space="preserve">, </w:t>
      </w:r>
      <w:proofErr w:type="spellStart"/>
      <w:r>
        <w:t>IOExcetption</w:t>
      </w:r>
      <w:proofErr w:type="spellEnd"/>
      <w:r>
        <w:t xml:space="preserve">, </w:t>
      </w:r>
      <w:proofErr w:type="spellStart"/>
      <w:r>
        <w:t>JSONException</w:t>
      </w:r>
      <w:proofErr w:type="spellEnd"/>
      <w:r>
        <w:br/>
      </w:r>
      <w:r>
        <w:tab/>
        <w:t>Flow of Events:</w:t>
      </w:r>
    </w:p>
    <w:p w:rsidR="004C4537" w:rsidRDefault="004C4537" w:rsidP="00985905">
      <w:pPr>
        <w:pStyle w:val="ListParagraph"/>
        <w:numPr>
          <w:ilvl w:val="0"/>
          <w:numId w:val="15"/>
        </w:numPr>
        <w:ind w:left="1890" w:hanging="450"/>
      </w:pPr>
      <w:r>
        <w:t>Program connects socket to localhost on port 13854</w:t>
      </w:r>
    </w:p>
    <w:p w:rsidR="004C4537" w:rsidRDefault="004C4537" w:rsidP="00985905">
      <w:pPr>
        <w:pStyle w:val="ListParagraph"/>
        <w:numPr>
          <w:ilvl w:val="0"/>
          <w:numId w:val="15"/>
        </w:numPr>
        <w:ind w:left="1890" w:hanging="450"/>
      </w:pPr>
      <w:r>
        <w:t>Input and output streams are created</w:t>
      </w:r>
    </w:p>
    <w:p w:rsidR="004C4537" w:rsidRDefault="004C4537" w:rsidP="00985905">
      <w:pPr>
        <w:pStyle w:val="ListParagraph"/>
        <w:numPr>
          <w:ilvl w:val="0"/>
          <w:numId w:val="15"/>
        </w:numPr>
        <w:ind w:left="1890" w:hanging="450"/>
      </w:pPr>
      <w:proofErr w:type="spellStart"/>
      <w:r>
        <w:t>Inputstream</w:t>
      </w:r>
      <w:proofErr w:type="spellEnd"/>
      <w:r>
        <w:t xml:space="preserve"> is initialized to a </w:t>
      </w:r>
      <w:proofErr w:type="spellStart"/>
      <w:r>
        <w:t>BufferedReader</w:t>
      </w:r>
      <w:proofErr w:type="spellEnd"/>
    </w:p>
    <w:p w:rsidR="004C4537" w:rsidRDefault="004C4537" w:rsidP="00985905">
      <w:pPr>
        <w:pStyle w:val="ListParagraph"/>
        <w:numPr>
          <w:ilvl w:val="0"/>
          <w:numId w:val="15"/>
        </w:numPr>
        <w:ind w:left="1890" w:hanging="450"/>
      </w:pPr>
      <w:r>
        <w:t>NeuroSky is set to JSON data format</w:t>
      </w:r>
    </w:p>
    <w:p w:rsidR="004C4537" w:rsidRDefault="004C4537" w:rsidP="00985905">
      <w:pPr>
        <w:pStyle w:val="ListParagraph"/>
        <w:numPr>
          <w:ilvl w:val="0"/>
          <w:numId w:val="15"/>
        </w:numPr>
        <w:ind w:left="1890" w:hanging="450"/>
      </w:pPr>
      <w:r>
        <w:t>Thread is started to monitor and record transmission from NeuroSky</w:t>
      </w:r>
    </w:p>
    <w:p w:rsidR="007A29DB" w:rsidRDefault="00AB5853" w:rsidP="00AB5853">
      <w:pPr>
        <w:ind w:left="2880" w:hanging="2160"/>
      </w:pPr>
      <w:r>
        <w:t xml:space="preserve">Exception Handling:  </w:t>
      </w:r>
    </w:p>
    <w:p w:rsidR="00AB5853" w:rsidRDefault="00AB5853" w:rsidP="007A29DB">
      <w:pPr>
        <w:pStyle w:val="ListParagraph"/>
        <w:numPr>
          <w:ilvl w:val="0"/>
          <w:numId w:val="93"/>
        </w:numPr>
      </w:pPr>
      <w:proofErr w:type="spellStart"/>
      <w:r>
        <w:t>SocketException</w:t>
      </w:r>
      <w:proofErr w:type="spellEnd"/>
      <w:r>
        <w:t xml:space="preserve"> – Connection is retried 5 times if not successful program flow continues without </w:t>
      </w:r>
      <w:proofErr w:type="spellStart"/>
      <w:r>
        <w:t>NeuroSky</w:t>
      </w:r>
      <w:proofErr w:type="spellEnd"/>
      <w:r>
        <w:t xml:space="preserve"> </w:t>
      </w:r>
      <w:proofErr w:type="spellStart"/>
      <w:r>
        <w:t>Mindwave</w:t>
      </w:r>
      <w:proofErr w:type="spellEnd"/>
      <w:r>
        <w:t>®.</w:t>
      </w:r>
    </w:p>
    <w:p w:rsidR="00AB5853" w:rsidRDefault="00AB5853" w:rsidP="007A29DB">
      <w:pPr>
        <w:pStyle w:val="ListParagraph"/>
        <w:numPr>
          <w:ilvl w:val="0"/>
          <w:numId w:val="93"/>
        </w:numPr>
      </w:pPr>
      <w:proofErr w:type="spellStart"/>
      <w:r>
        <w:t>IOExcecption</w:t>
      </w:r>
      <w:proofErr w:type="spellEnd"/>
      <w:r>
        <w:t xml:space="preserve"> – Connection is retried 5 times if not su</w:t>
      </w:r>
      <w:r w:rsidR="007A29DB">
        <w:t xml:space="preserve">ccessful program flow continues </w:t>
      </w:r>
      <w:r>
        <w:t xml:space="preserve">without </w:t>
      </w:r>
      <w:proofErr w:type="spellStart"/>
      <w:r>
        <w:t>NeuroSky</w:t>
      </w:r>
      <w:proofErr w:type="spellEnd"/>
      <w:r>
        <w:t xml:space="preserve"> </w:t>
      </w:r>
      <w:proofErr w:type="spellStart"/>
      <w:r>
        <w:t>Mindwave</w:t>
      </w:r>
      <w:proofErr w:type="spellEnd"/>
      <w:r>
        <w:t>®.</w:t>
      </w:r>
    </w:p>
    <w:p w:rsidR="00AB5853" w:rsidRDefault="00AB5853" w:rsidP="007A29DB">
      <w:pPr>
        <w:pStyle w:val="ListParagraph"/>
        <w:numPr>
          <w:ilvl w:val="0"/>
          <w:numId w:val="93"/>
        </w:numPr>
      </w:pPr>
      <w:proofErr w:type="spellStart"/>
      <w:r>
        <w:t>JSONException</w:t>
      </w:r>
      <w:proofErr w:type="spellEnd"/>
      <w:r>
        <w:t xml:space="preserve"> –  Connection is retried 5 times if not successful program flow continues without </w:t>
      </w:r>
      <w:proofErr w:type="spellStart"/>
      <w:r>
        <w:t>NeuroSky</w:t>
      </w:r>
      <w:proofErr w:type="spellEnd"/>
      <w:r>
        <w:t xml:space="preserve"> </w:t>
      </w:r>
      <w:proofErr w:type="spellStart"/>
      <w:r>
        <w:t>Mindwave</w:t>
      </w:r>
      <w:proofErr w:type="spellEnd"/>
      <w:r>
        <w:t>®.</w:t>
      </w:r>
    </w:p>
    <w:p w:rsidR="004C4537" w:rsidRDefault="004C4537" w:rsidP="004C4537">
      <w:r>
        <w:t xml:space="preserve"> </w:t>
      </w:r>
      <w:r>
        <w:rPr>
          <w:b/>
        </w:rPr>
        <w:t>Name:  interrupt()</w:t>
      </w:r>
      <w:r>
        <w:br/>
      </w:r>
      <w:r>
        <w:tab/>
        <w:t>Arguments:</w:t>
      </w:r>
      <w:r>
        <w:tab/>
        <w:t>None</w:t>
      </w:r>
      <w:r>
        <w:br/>
      </w:r>
      <w:r>
        <w:tab/>
        <w:t>Returns:</w:t>
      </w:r>
      <w:r>
        <w:tab/>
        <w:t>None</w:t>
      </w:r>
      <w:r>
        <w:br/>
      </w:r>
      <w:r>
        <w:tab/>
        <w:t>Pre-condition:</w:t>
      </w:r>
      <w:r>
        <w:tab/>
      </w:r>
      <w:r>
        <w:tab/>
        <w:t>Brain objects thread is running</w:t>
      </w:r>
      <w:r>
        <w:br/>
      </w:r>
      <w:r>
        <w:tab/>
        <w:t>Post-condition:</w:t>
      </w:r>
      <w:r>
        <w:tab/>
        <w:t>Thread is interrupted</w:t>
      </w:r>
      <w:r>
        <w:br/>
      </w:r>
      <w:r>
        <w:lastRenderedPageBreak/>
        <w:tab/>
        <w:t>Exceptions:</w:t>
      </w:r>
      <w:r>
        <w:tab/>
        <w:t>None</w:t>
      </w:r>
      <w:r>
        <w:br/>
      </w:r>
      <w:r>
        <w:tab/>
        <w:t>Flow of Events:</w:t>
      </w:r>
    </w:p>
    <w:p w:rsidR="00AB5853" w:rsidRDefault="004C4537" w:rsidP="00AB5853">
      <w:pPr>
        <w:pStyle w:val="ListParagraph"/>
        <w:numPr>
          <w:ilvl w:val="0"/>
          <w:numId w:val="16"/>
        </w:numPr>
        <w:ind w:left="1890" w:hanging="450"/>
      </w:pPr>
      <w:r>
        <w:t>Function interrupts thread</w:t>
      </w:r>
    </w:p>
    <w:p w:rsidR="00AB5853" w:rsidRDefault="00AB5853" w:rsidP="00AB5853">
      <w:pPr>
        <w:ind w:firstLine="720"/>
      </w:pPr>
      <w:r>
        <w:t>Exception Handling:  None</w:t>
      </w:r>
    </w:p>
    <w:p w:rsidR="00F4430A" w:rsidRDefault="00F4430A" w:rsidP="00F4430A">
      <w:r>
        <w:rPr>
          <w:b/>
        </w:rPr>
        <w:t>Name:  done()</w:t>
      </w:r>
      <w:r>
        <w:br/>
      </w:r>
      <w:r>
        <w:tab/>
        <w:t>Arguments:</w:t>
      </w:r>
      <w:r>
        <w:tab/>
        <w:t>None</w:t>
      </w:r>
      <w:r>
        <w:br/>
      </w:r>
      <w:r>
        <w:tab/>
        <w:t>Returns:</w:t>
      </w:r>
      <w:r>
        <w:tab/>
        <w:t>None</w:t>
      </w:r>
      <w:r>
        <w:br/>
      </w:r>
      <w:r>
        <w:tab/>
        <w:t>Pre-condition:</w:t>
      </w:r>
      <w:r>
        <w:tab/>
      </w:r>
      <w:r>
        <w:tab/>
        <w:t>Brain objects thread is running</w:t>
      </w:r>
      <w:r>
        <w:br/>
      </w:r>
      <w:r>
        <w:tab/>
        <w:t>Post-condition:</w:t>
      </w:r>
      <w:r>
        <w:tab/>
        <w:t>Thread is stopped</w:t>
      </w:r>
      <w:r>
        <w:br/>
      </w:r>
      <w:r>
        <w:tab/>
        <w:t>Exceptions:</w:t>
      </w:r>
      <w:r>
        <w:tab/>
        <w:t>None</w:t>
      </w:r>
      <w:r>
        <w:br/>
      </w:r>
      <w:r>
        <w:tab/>
        <w:t>Flow of Events:</w:t>
      </w:r>
    </w:p>
    <w:p w:rsidR="00AF3C05" w:rsidRDefault="00F4430A" w:rsidP="00AF3C05">
      <w:pPr>
        <w:pStyle w:val="ListParagraph"/>
        <w:numPr>
          <w:ilvl w:val="0"/>
          <w:numId w:val="17"/>
        </w:numPr>
        <w:ind w:left="1890" w:hanging="450"/>
      </w:pPr>
      <w:r>
        <w:t>Function stops thread</w:t>
      </w:r>
    </w:p>
    <w:p w:rsidR="00AB5853" w:rsidRDefault="00AF3C05" w:rsidP="00AF3C05">
      <w:pPr>
        <w:ind w:firstLine="720"/>
      </w:pPr>
      <w:r>
        <w:t>Exception Handling:  None</w:t>
      </w:r>
    </w:p>
    <w:p w:rsidR="00F4430A" w:rsidRDefault="00F4430A" w:rsidP="00F4430A">
      <w:r>
        <w:rPr>
          <w:b/>
        </w:rPr>
        <w:t xml:space="preserve">Name:  </w:t>
      </w:r>
      <w:proofErr w:type="spellStart"/>
      <w:r>
        <w:rPr>
          <w:b/>
        </w:rPr>
        <w:t>getAttention</w:t>
      </w:r>
      <w:proofErr w:type="spellEnd"/>
      <w:r>
        <w:rPr>
          <w:b/>
        </w:rPr>
        <w:t>()</w:t>
      </w:r>
      <w:r>
        <w:br/>
      </w:r>
      <w:r>
        <w:tab/>
        <w:t>Arguments:</w:t>
      </w:r>
      <w:r>
        <w:tab/>
        <w:t>None</w:t>
      </w:r>
      <w:r>
        <w:br/>
      </w:r>
      <w:r w:rsidR="003578C9">
        <w:tab/>
        <w:t>Returns:</w:t>
      </w:r>
      <w:r w:rsidR="003578C9">
        <w:tab/>
        <w:t>Integer a</w:t>
      </w:r>
      <w:r>
        <w:t>ttention</w:t>
      </w:r>
      <w:r>
        <w:br/>
      </w:r>
      <w:r>
        <w:tab/>
        <w:t>Pre-condition:</w:t>
      </w:r>
      <w:r>
        <w:tab/>
      </w:r>
      <w:r>
        <w:tab/>
        <w:t>NeuroSky is updating attention levels</w:t>
      </w:r>
      <w:r>
        <w:br/>
      </w:r>
      <w:r>
        <w:tab/>
        <w:t>Post-condition:</w:t>
      </w:r>
      <w:r>
        <w:tab/>
        <w:t>Current attention of user is returned</w:t>
      </w:r>
      <w:r>
        <w:br/>
      </w:r>
      <w:r>
        <w:tab/>
        <w:t>Exceptions:</w:t>
      </w:r>
      <w:r>
        <w:tab/>
        <w:t>None</w:t>
      </w:r>
      <w:r>
        <w:br/>
      </w:r>
      <w:r>
        <w:tab/>
        <w:t>Flow of Events:</w:t>
      </w:r>
    </w:p>
    <w:p w:rsidR="00F4430A" w:rsidRDefault="00F4430A" w:rsidP="00985905">
      <w:pPr>
        <w:pStyle w:val="ListParagraph"/>
        <w:numPr>
          <w:ilvl w:val="0"/>
          <w:numId w:val="18"/>
        </w:numPr>
        <w:ind w:left="1890" w:hanging="450"/>
      </w:pPr>
      <w:r>
        <w:t>Function returns current value of users attention</w:t>
      </w:r>
    </w:p>
    <w:p w:rsidR="003A280C" w:rsidRDefault="003A280C" w:rsidP="003A280C"/>
    <w:p w:rsidR="003A280C" w:rsidRDefault="003A280C" w:rsidP="003A280C">
      <w:pPr>
        <w:ind w:firstLine="720"/>
      </w:pPr>
      <w:r>
        <w:t>Exception Handling:  None</w:t>
      </w:r>
    </w:p>
    <w:p w:rsidR="00F4430A" w:rsidRPr="00DE7485" w:rsidRDefault="00F4430A" w:rsidP="007D3511">
      <w:pPr>
        <w:pStyle w:val="Heading3"/>
      </w:pPr>
      <w:bookmarkStart w:id="55" w:name="_Toc384136737"/>
      <w:r>
        <w:lastRenderedPageBreak/>
        <w:t>6</w:t>
      </w:r>
      <w:r w:rsidR="00181176">
        <w:t>.1</w:t>
      </w:r>
      <w:r>
        <w:t>.3 chart</w:t>
      </w:r>
      <w:bookmarkEnd w:id="55"/>
    </w:p>
    <w:p w:rsidR="005812E2" w:rsidRDefault="005812E2" w:rsidP="005812E2">
      <w:r w:rsidRPr="006278C2">
        <w:rPr>
          <w:b/>
        </w:rPr>
        <w:t>Name:</w:t>
      </w:r>
      <w:r w:rsidRPr="006278C2">
        <w:rPr>
          <w:b/>
        </w:rPr>
        <w:tab/>
      </w:r>
      <w:proofErr w:type="spellStart"/>
      <w:r>
        <w:rPr>
          <w:b/>
        </w:rPr>
        <w:t>createPanel</w:t>
      </w:r>
      <w:proofErr w:type="spellEnd"/>
      <w:r>
        <w:rPr>
          <w:b/>
        </w:rPr>
        <w:t>(String title)</w:t>
      </w:r>
      <w:r w:rsidR="003578C9">
        <w:br/>
      </w:r>
      <w:r w:rsidR="003578C9">
        <w:tab/>
        <w:t>Arguments:</w:t>
      </w:r>
      <w:r w:rsidR="003578C9">
        <w:tab/>
      </w:r>
      <w:r w:rsidR="006C0C89">
        <w:t>String t</w:t>
      </w:r>
      <w:r w:rsidR="003578C9">
        <w:t>itle</w:t>
      </w:r>
      <w:r w:rsidR="0091648E">
        <w:br/>
      </w:r>
      <w:r w:rsidR="0091648E">
        <w:tab/>
        <w:t>Returns:</w:t>
      </w:r>
      <w:r w:rsidR="0091648E">
        <w:tab/>
      </w:r>
      <w:proofErr w:type="spellStart"/>
      <w:r w:rsidR="0091648E">
        <w:t>JPanel</w:t>
      </w:r>
      <w:proofErr w:type="spellEnd"/>
      <w:r>
        <w:br/>
      </w:r>
      <w:r>
        <w:tab/>
        <w:t>Pre-condition:</w:t>
      </w:r>
      <w:r>
        <w:tab/>
      </w:r>
      <w:r>
        <w:tab/>
      </w:r>
      <w:r w:rsidR="002D1318">
        <w:t>Program frame is already created</w:t>
      </w:r>
      <w:r>
        <w:br/>
      </w:r>
      <w:r>
        <w:tab/>
        <w:t>Post-condition:</w:t>
      </w:r>
      <w:r>
        <w:tab/>
      </w:r>
      <w:r w:rsidR="002D1318">
        <w:t>Blank chart is created</w:t>
      </w:r>
      <w:r w:rsidR="002D1318">
        <w:br/>
      </w:r>
      <w:r w:rsidR="002D1318">
        <w:tab/>
        <w:t>Exceptions:</w:t>
      </w:r>
      <w:r w:rsidR="002D1318">
        <w:tab/>
        <w:t>None</w:t>
      </w:r>
      <w:r>
        <w:br/>
      </w:r>
      <w:r>
        <w:tab/>
        <w:t>Flow of Events:</w:t>
      </w:r>
    </w:p>
    <w:p w:rsidR="005812E2" w:rsidRDefault="006C0C89" w:rsidP="00985905">
      <w:pPr>
        <w:pStyle w:val="ListParagraph"/>
        <w:numPr>
          <w:ilvl w:val="0"/>
          <w:numId w:val="19"/>
        </w:numPr>
        <w:ind w:left="1890" w:hanging="450"/>
      </w:pPr>
      <w:r>
        <w:t xml:space="preserve">Function is called and </w:t>
      </w:r>
      <w:proofErr w:type="spellStart"/>
      <w:r>
        <w:t>JPanel</w:t>
      </w:r>
      <w:proofErr w:type="spellEnd"/>
      <w:r>
        <w:t xml:space="preserve"> is created and a chart is added</w:t>
      </w:r>
    </w:p>
    <w:p w:rsidR="003A280C" w:rsidRDefault="003A280C" w:rsidP="003A280C">
      <w:pPr>
        <w:ind w:firstLine="720"/>
      </w:pPr>
      <w:r>
        <w:t>Exception Handling:  None</w:t>
      </w:r>
    </w:p>
    <w:p w:rsidR="005812E2" w:rsidRDefault="005812E2" w:rsidP="005812E2">
      <w:r w:rsidRPr="006278C2">
        <w:rPr>
          <w:b/>
        </w:rPr>
        <w:t>Name:</w:t>
      </w:r>
      <w:r w:rsidRPr="006278C2">
        <w:rPr>
          <w:b/>
        </w:rPr>
        <w:tab/>
      </w:r>
      <w:proofErr w:type="spellStart"/>
      <w:r w:rsidR="003578C9">
        <w:rPr>
          <w:b/>
        </w:rPr>
        <w:t>createChart</w:t>
      </w:r>
      <w:proofErr w:type="spellEnd"/>
      <w:r>
        <w:rPr>
          <w:b/>
        </w:rPr>
        <w:t>(</w:t>
      </w:r>
      <w:r w:rsidR="003578C9">
        <w:rPr>
          <w:b/>
        </w:rPr>
        <w:t>String title</w:t>
      </w:r>
      <w:r>
        <w:rPr>
          <w:b/>
        </w:rPr>
        <w:t>)</w:t>
      </w:r>
      <w:r w:rsidR="006C0C89">
        <w:br/>
      </w:r>
      <w:r w:rsidR="006C0C89">
        <w:tab/>
        <w:t>Arguments:</w:t>
      </w:r>
      <w:r w:rsidR="006C0C89">
        <w:tab/>
        <w:t>String title</w:t>
      </w:r>
      <w:r w:rsidR="006C0C89">
        <w:br/>
      </w:r>
      <w:r w:rsidR="006C0C89">
        <w:tab/>
        <w:t>Returns:</w:t>
      </w:r>
      <w:r w:rsidR="006C0C89">
        <w:tab/>
      </w:r>
      <w:proofErr w:type="spellStart"/>
      <w:r w:rsidR="006C0C89">
        <w:t>JFreeChart</w:t>
      </w:r>
      <w:proofErr w:type="spellEnd"/>
      <w:r>
        <w:br/>
      </w:r>
      <w:r>
        <w:tab/>
        <w:t>Pre-condition:</w:t>
      </w:r>
      <w:r>
        <w:tab/>
      </w:r>
      <w:r>
        <w:tab/>
      </w:r>
      <w:r w:rsidR="001C3CA6">
        <w:t xml:space="preserve">Program frame and </w:t>
      </w:r>
      <w:proofErr w:type="spellStart"/>
      <w:r w:rsidR="001C3CA6">
        <w:t>JPanel</w:t>
      </w:r>
      <w:proofErr w:type="spellEnd"/>
      <w:r w:rsidR="001C3CA6">
        <w:t xml:space="preserve"> already created</w:t>
      </w:r>
      <w:r>
        <w:br/>
      </w:r>
      <w:r>
        <w:tab/>
        <w:t>Post-condition:</w:t>
      </w:r>
      <w:r>
        <w:tab/>
      </w:r>
      <w:r w:rsidR="001C3CA6">
        <w:t>Chart is initialized and returned</w:t>
      </w:r>
      <w:r>
        <w:br/>
      </w:r>
      <w:r>
        <w:tab/>
        <w:t>Exceptions:</w:t>
      </w:r>
      <w:r>
        <w:tab/>
      </w:r>
      <w:r w:rsidR="001C3CA6">
        <w:t>None</w:t>
      </w:r>
      <w:r>
        <w:br/>
      </w:r>
      <w:r>
        <w:tab/>
        <w:t>Flow of Events:</w:t>
      </w:r>
    </w:p>
    <w:p w:rsidR="005812E2" w:rsidRDefault="001C3CA6" w:rsidP="00985905">
      <w:pPr>
        <w:pStyle w:val="ListParagraph"/>
        <w:numPr>
          <w:ilvl w:val="0"/>
          <w:numId w:val="20"/>
        </w:numPr>
        <w:ind w:left="1890" w:hanging="450"/>
      </w:pPr>
      <w:r>
        <w:t xml:space="preserve">Function creates </w:t>
      </w:r>
      <w:proofErr w:type="spellStart"/>
      <w:r>
        <w:t>JFreeChart</w:t>
      </w:r>
      <w:proofErr w:type="spellEnd"/>
      <w:r>
        <w:t xml:space="preserve"> object</w:t>
      </w:r>
    </w:p>
    <w:p w:rsidR="001C3CA6" w:rsidRDefault="001C3CA6" w:rsidP="00985905">
      <w:pPr>
        <w:pStyle w:val="ListParagraph"/>
        <w:numPr>
          <w:ilvl w:val="0"/>
          <w:numId w:val="20"/>
        </w:numPr>
        <w:ind w:left="1890" w:hanging="450"/>
      </w:pPr>
      <w:r>
        <w:t>Chart settings are initialized</w:t>
      </w:r>
    </w:p>
    <w:p w:rsidR="003A280C" w:rsidRDefault="003A280C" w:rsidP="003A280C">
      <w:pPr>
        <w:ind w:firstLine="720"/>
      </w:pPr>
      <w:r>
        <w:t>Exception Handling:  None</w:t>
      </w:r>
    </w:p>
    <w:p w:rsidR="005812E2" w:rsidRDefault="005812E2" w:rsidP="005812E2">
      <w:r w:rsidRPr="006278C2">
        <w:rPr>
          <w:b/>
        </w:rPr>
        <w:t>Name:</w:t>
      </w:r>
      <w:r w:rsidRPr="006278C2">
        <w:rPr>
          <w:b/>
        </w:rPr>
        <w:tab/>
      </w:r>
      <w:proofErr w:type="spellStart"/>
      <w:r w:rsidR="003578C9">
        <w:rPr>
          <w:b/>
        </w:rPr>
        <w:t>createDataset</w:t>
      </w:r>
      <w:proofErr w:type="spellEnd"/>
      <w:r>
        <w:rPr>
          <w:b/>
        </w:rPr>
        <w:t>(</w:t>
      </w:r>
      <w:proofErr w:type="spellStart"/>
      <w:r w:rsidR="0091648E">
        <w:rPr>
          <w:b/>
        </w:rPr>
        <w:t>int</w:t>
      </w:r>
      <w:proofErr w:type="spellEnd"/>
      <w:r w:rsidR="0091648E">
        <w:rPr>
          <w:b/>
        </w:rPr>
        <w:t xml:space="preserve"> y</w:t>
      </w:r>
      <w:r>
        <w:rPr>
          <w:b/>
        </w:rPr>
        <w:t>)</w:t>
      </w:r>
      <w:r w:rsidR="001C3CA6">
        <w:br/>
      </w:r>
      <w:r w:rsidR="001C3CA6">
        <w:tab/>
        <w:t>Arguments:</w:t>
      </w:r>
      <w:r w:rsidR="001C3CA6">
        <w:tab/>
        <w:t>Integer y</w:t>
      </w:r>
      <w:r>
        <w:br/>
      </w:r>
      <w:r>
        <w:tab/>
        <w:t>Returns:</w:t>
      </w:r>
      <w:r>
        <w:tab/>
        <w:t>None</w:t>
      </w:r>
      <w:r>
        <w:br/>
      </w:r>
      <w:r>
        <w:tab/>
        <w:t>Pre-condition:</w:t>
      </w:r>
      <w:r>
        <w:tab/>
      </w:r>
      <w:r>
        <w:tab/>
      </w:r>
      <w:proofErr w:type="spellStart"/>
      <w:r w:rsidR="001C3CA6">
        <w:t>JFreeChart</w:t>
      </w:r>
      <w:proofErr w:type="spellEnd"/>
      <w:r w:rsidR="001C3CA6">
        <w:t xml:space="preserve"> is already created</w:t>
      </w:r>
      <w:r>
        <w:br/>
      </w:r>
      <w:r>
        <w:lastRenderedPageBreak/>
        <w:tab/>
        <w:t>Post-condition:</w:t>
      </w:r>
      <w:r>
        <w:tab/>
      </w:r>
      <w:r w:rsidR="001C3CA6">
        <w:t>Data is added to the data set of the chart</w:t>
      </w:r>
      <w:r>
        <w:br/>
      </w:r>
      <w:r>
        <w:tab/>
        <w:t>Exceptions:</w:t>
      </w:r>
      <w:r>
        <w:tab/>
      </w:r>
      <w:r w:rsidR="001C3CA6">
        <w:t>None</w:t>
      </w:r>
      <w:r>
        <w:br/>
      </w:r>
      <w:r>
        <w:tab/>
        <w:t>Flow of Events:</w:t>
      </w:r>
    </w:p>
    <w:p w:rsidR="00A15781" w:rsidRDefault="00F30F12" w:rsidP="00985905">
      <w:pPr>
        <w:pStyle w:val="ListParagraph"/>
        <w:numPr>
          <w:ilvl w:val="0"/>
          <w:numId w:val="21"/>
        </w:numPr>
        <w:ind w:left="1890" w:hanging="450"/>
      </w:pPr>
      <w:r>
        <w:t>Series and category for data is initialized</w:t>
      </w:r>
    </w:p>
    <w:p w:rsidR="00F30F12" w:rsidRDefault="00F30F12" w:rsidP="00985905">
      <w:pPr>
        <w:pStyle w:val="ListParagraph"/>
        <w:numPr>
          <w:ilvl w:val="0"/>
          <w:numId w:val="21"/>
        </w:numPr>
        <w:ind w:left="1890" w:hanging="450"/>
      </w:pPr>
      <w:r>
        <w:t>Value for y data is set</w:t>
      </w:r>
    </w:p>
    <w:p w:rsidR="003A280C" w:rsidRDefault="003A280C" w:rsidP="003A280C">
      <w:pPr>
        <w:ind w:firstLine="720"/>
      </w:pPr>
      <w:r>
        <w:t>Exception Handling:  None</w:t>
      </w:r>
    </w:p>
    <w:p w:rsidR="00102EB3" w:rsidRPr="00102EB3" w:rsidRDefault="000F6EF7" w:rsidP="007D3511">
      <w:pPr>
        <w:pStyle w:val="Heading3"/>
      </w:pPr>
      <w:bookmarkStart w:id="56" w:name="_Toc384136738"/>
      <w:r>
        <w:t>6</w:t>
      </w:r>
      <w:r w:rsidR="00181176">
        <w:t>.1</w:t>
      </w:r>
      <w:r>
        <w:t>.4</w:t>
      </w:r>
      <w:r w:rsidR="00102EB3">
        <w:t xml:space="preserve"> </w:t>
      </w:r>
      <w:proofErr w:type="spellStart"/>
      <w:r w:rsidR="00102EB3">
        <w:t>loginGui</w:t>
      </w:r>
      <w:bookmarkEnd w:id="56"/>
      <w:proofErr w:type="spellEnd"/>
    </w:p>
    <w:p w:rsidR="00102EB3" w:rsidRDefault="00102EB3" w:rsidP="00102EB3">
      <w:r w:rsidRPr="006278C2">
        <w:rPr>
          <w:b/>
        </w:rPr>
        <w:t>Name:</w:t>
      </w:r>
      <w:r w:rsidRPr="006278C2">
        <w:rPr>
          <w:b/>
        </w:rPr>
        <w:tab/>
      </w:r>
      <w:proofErr w:type="spellStart"/>
      <w:r w:rsidR="008605AB">
        <w:rPr>
          <w:b/>
        </w:rPr>
        <w:t>returnLog</w:t>
      </w:r>
      <w:proofErr w:type="spellEnd"/>
      <w:r>
        <w:rPr>
          <w:b/>
        </w:rPr>
        <w:t>()</w:t>
      </w:r>
      <w:r>
        <w:br/>
      </w:r>
      <w:r>
        <w:tab/>
        <w:t>Arguments:</w:t>
      </w:r>
      <w:r>
        <w:tab/>
      </w:r>
      <w:r w:rsidR="00D70010">
        <w:t>None</w:t>
      </w:r>
      <w:r w:rsidR="00D70010">
        <w:br/>
      </w:r>
      <w:r w:rsidR="00D70010">
        <w:tab/>
        <w:t>Returns:</w:t>
      </w:r>
      <w:r w:rsidR="00D70010">
        <w:tab/>
      </w:r>
      <w:proofErr w:type="spellStart"/>
      <w:r w:rsidR="00D70010">
        <w:t>JPanel</w:t>
      </w:r>
      <w:proofErr w:type="spellEnd"/>
      <w:r>
        <w:br/>
      </w:r>
      <w:r>
        <w:tab/>
        <w:t>Pre-condition:</w:t>
      </w:r>
      <w:r>
        <w:tab/>
      </w:r>
      <w:r>
        <w:tab/>
      </w:r>
      <w:r w:rsidR="00B05038">
        <w:t>Frame is already created</w:t>
      </w:r>
      <w:r>
        <w:br/>
      </w:r>
      <w:r>
        <w:tab/>
        <w:t>Post-condition:</w:t>
      </w:r>
      <w:r>
        <w:tab/>
      </w:r>
      <w:r w:rsidR="00B05038">
        <w:t>User views login splash</w:t>
      </w:r>
      <w:r>
        <w:br/>
      </w:r>
      <w:r>
        <w:tab/>
        <w:t>Exceptions:</w:t>
      </w:r>
      <w:r>
        <w:tab/>
        <w:t>None</w:t>
      </w:r>
      <w:r>
        <w:br/>
      </w:r>
      <w:r>
        <w:tab/>
        <w:t>Flow of Events:</w:t>
      </w:r>
    </w:p>
    <w:p w:rsidR="00102EB3" w:rsidRDefault="00671CB7" w:rsidP="00985905">
      <w:pPr>
        <w:pStyle w:val="ListParagraph"/>
        <w:numPr>
          <w:ilvl w:val="0"/>
          <w:numId w:val="22"/>
        </w:numPr>
        <w:ind w:left="1890" w:hanging="450"/>
      </w:pPr>
      <w:r>
        <w:t>Function creates and sets up login panel</w:t>
      </w:r>
    </w:p>
    <w:p w:rsidR="00671CB7" w:rsidRDefault="00671CB7" w:rsidP="00985905">
      <w:pPr>
        <w:pStyle w:val="ListParagraph"/>
        <w:numPr>
          <w:ilvl w:val="0"/>
          <w:numId w:val="22"/>
        </w:numPr>
        <w:ind w:left="1890" w:hanging="450"/>
      </w:pPr>
      <w:r>
        <w:t xml:space="preserve">Function returns </w:t>
      </w:r>
      <w:proofErr w:type="spellStart"/>
      <w:r>
        <w:t>JPanel</w:t>
      </w:r>
      <w:proofErr w:type="spellEnd"/>
    </w:p>
    <w:p w:rsidR="003A280C" w:rsidRDefault="003A280C" w:rsidP="003A280C">
      <w:pPr>
        <w:ind w:firstLine="720"/>
      </w:pPr>
      <w:r>
        <w:t>Exception Handling:  None</w:t>
      </w:r>
    </w:p>
    <w:p w:rsidR="00102EB3" w:rsidRDefault="00102EB3" w:rsidP="00102EB3">
      <w:r w:rsidRPr="006278C2">
        <w:rPr>
          <w:b/>
        </w:rPr>
        <w:t>Name:</w:t>
      </w:r>
      <w:r w:rsidRPr="006278C2">
        <w:rPr>
          <w:b/>
        </w:rPr>
        <w:tab/>
      </w:r>
      <w:proofErr w:type="spellStart"/>
      <w:r w:rsidR="008605AB">
        <w:rPr>
          <w:b/>
        </w:rPr>
        <w:t>actionPerformed</w:t>
      </w:r>
      <w:proofErr w:type="spellEnd"/>
      <w:r w:rsidR="008605AB">
        <w:rPr>
          <w:b/>
        </w:rPr>
        <w:t>(</w:t>
      </w:r>
      <w:proofErr w:type="spellStart"/>
      <w:r w:rsidR="008605AB">
        <w:rPr>
          <w:b/>
        </w:rPr>
        <w:t>ActionEvent</w:t>
      </w:r>
      <w:proofErr w:type="spellEnd"/>
      <w:r w:rsidR="008605AB">
        <w:rPr>
          <w:b/>
        </w:rPr>
        <w:t xml:space="preserve"> event</w:t>
      </w:r>
      <w:r>
        <w:rPr>
          <w:b/>
        </w:rPr>
        <w:t>)</w:t>
      </w:r>
      <w:r>
        <w:br/>
      </w:r>
      <w:r>
        <w:tab/>
        <w:t>Arguments:</w:t>
      </w:r>
      <w:r>
        <w:tab/>
      </w:r>
      <w:proofErr w:type="spellStart"/>
      <w:r w:rsidR="00587A8D">
        <w:t>ActionEvent</w:t>
      </w:r>
      <w:proofErr w:type="spellEnd"/>
      <w:r>
        <w:br/>
      </w:r>
      <w:r>
        <w:tab/>
        <w:t>Returns:</w:t>
      </w:r>
      <w:r>
        <w:tab/>
        <w:t>None</w:t>
      </w:r>
      <w:r>
        <w:br/>
      </w:r>
      <w:r>
        <w:tab/>
        <w:t>Pre-condition:</w:t>
      </w:r>
      <w:r>
        <w:tab/>
      </w:r>
      <w:r>
        <w:tab/>
      </w:r>
      <w:proofErr w:type="spellStart"/>
      <w:r w:rsidR="00587A8D">
        <w:t>returnLog</w:t>
      </w:r>
      <w:proofErr w:type="spellEnd"/>
      <w:r w:rsidR="00587A8D">
        <w:t xml:space="preserve"> panel is already created and user is ready to login</w:t>
      </w:r>
      <w:r>
        <w:br/>
      </w:r>
      <w:r>
        <w:tab/>
        <w:t>Post-condition:</w:t>
      </w:r>
      <w:r>
        <w:tab/>
      </w:r>
      <w:r w:rsidR="00587A8D">
        <w:t>User is either logged into the system or gave an invalid login</w:t>
      </w:r>
      <w:r>
        <w:br/>
      </w:r>
      <w:r>
        <w:tab/>
        <w:t>Exceptions:</w:t>
      </w:r>
      <w:r>
        <w:tab/>
        <w:t>None</w:t>
      </w:r>
      <w:r>
        <w:br/>
      </w:r>
      <w:r>
        <w:tab/>
        <w:t>Flow of Events:</w:t>
      </w:r>
    </w:p>
    <w:p w:rsidR="00102EB3" w:rsidRDefault="00587A8D" w:rsidP="00985905">
      <w:pPr>
        <w:pStyle w:val="ListParagraph"/>
        <w:numPr>
          <w:ilvl w:val="0"/>
          <w:numId w:val="23"/>
        </w:numPr>
        <w:ind w:left="1890" w:hanging="450"/>
      </w:pPr>
      <w:r>
        <w:lastRenderedPageBreak/>
        <w:t>User clicks the Login button</w:t>
      </w:r>
    </w:p>
    <w:p w:rsidR="00587A8D" w:rsidRDefault="00587A8D" w:rsidP="00985905">
      <w:pPr>
        <w:pStyle w:val="ListParagraph"/>
        <w:numPr>
          <w:ilvl w:val="0"/>
          <w:numId w:val="23"/>
        </w:numPr>
        <w:ind w:left="1890" w:hanging="450"/>
      </w:pPr>
      <w:r>
        <w:t>Request is sent to server to validate login</w:t>
      </w:r>
    </w:p>
    <w:p w:rsidR="00587A8D" w:rsidRDefault="00587A8D" w:rsidP="00985905">
      <w:pPr>
        <w:pStyle w:val="ListParagraph"/>
        <w:numPr>
          <w:ilvl w:val="0"/>
          <w:numId w:val="23"/>
        </w:numPr>
        <w:ind w:left="1890" w:hanging="450"/>
      </w:pPr>
      <w:r>
        <w:t>Server responds with ready</w:t>
      </w:r>
    </w:p>
    <w:p w:rsidR="00587A8D" w:rsidRDefault="00587A8D" w:rsidP="00985905">
      <w:pPr>
        <w:pStyle w:val="ListParagraph"/>
        <w:numPr>
          <w:ilvl w:val="0"/>
          <w:numId w:val="23"/>
        </w:numPr>
        <w:ind w:left="1890" w:hanging="450"/>
      </w:pPr>
      <w:r>
        <w:t>Login username is sent to server</w:t>
      </w:r>
    </w:p>
    <w:p w:rsidR="00587A8D" w:rsidRDefault="00587A8D" w:rsidP="00985905">
      <w:pPr>
        <w:pStyle w:val="ListParagraph"/>
        <w:numPr>
          <w:ilvl w:val="0"/>
          <w:numId w:val="23"/>
        </w:numPr>
        <w:ind w:left="1890" w:hanging="450"/>
      </w:pPr>
      <w:r>
        <w:t>If valid user true is sent back</w:t>
      </w:r>
    </w:p>
    <w:p w:rsidR="00587A8D" w:rsidRDefault="00587A8D" w:rsidP="00985905">
      <w:pPr>
        <w:pStyle w:val="ListParagraph"/>
        <w:numPr>
          <w:ilvl w:val="0"/>
          <w:numId w:val="23"/>
        </w:numPr>
        <w:ind w:left="1890" w:hanging="450"/>
      </w:pPr>
      <w:r>
        <w:t>Client software requests quiz questions and averages for user</w:t>
      </w:r>
    </w:p>
    <w:p w:rsidR="00587A8D" w:rsidRDefault="00587A8D" w:rsidP="00985905">
      <w:pPr>
        <w:pStyle w:val="ListParagraph"/>
        <w:numPr>
          <w:ilvl w:val="0"/>
          <w:numId w:val="23"/>
        </w:numPr>
        <w:ind w:left="1890" w:hanging="450"/>
      </w:pPr>
      <w:r>
        <w:t>Server sends data</w:t>
      </w:r>
    </w:p>
    <w:p w:rsidR="00587A8D" w:rsidRDefault="00587A8D" w:rsidP="00985905">
      <w:pPr>
        <w:pStyle w:val="ListParagraph"/>
        <w:numPr>
          <w:ilvl w:val="0"/>
          <w:numId w:val="23"/>
        </w:numPr>
        <w:ind w:left="1890" w:hanging="450"/>
      </w:pPr>
      <w:r>
        <w:t>Averages are parsed and Start screen is loaded</w:t>
      </w:r>
    </w:p>
    <w:p w:rsidR="000F6EF7" w:rsidRDefault="000F6EF7" w:rsidP="00985905">
      <w:pPr>
        <w:pStyle w:val="ListParagraph"/>
        <w:numPr>
          <w:ilvl w:val="0"/>
          <w:numId w:val="23"/>
        </w:numPr>
        <w:ind w:left="1890" w:hanging="450"/>
      </w:pPr>
      <w:r>
        <w:t>If invalid username</w:t>
      </w:r>
      <w:r w:rsidR="00391000">
        <w:t>,</w:t>
      </w:r>
      <w:r>
        <w:t xml:space="preserve"> user is notified</w:t>
      </w:r>
    </w:p>
    <w:p w:rsidR="003A280C" w:rsidRDefault="003A280C" w:rsidP="003A280C">
      <w:pPr>
        <w:ind w:firstLine="720"/>
      </w:pPr>
      <w:r>
        <w:t>Exception Handling:  None</w:t>
      </w:r>
    </w:p>
    <w:p w:rsidR="000F6EF7" w:rsidRPr="00102EB3" w:rsidRDefault="000F6EF7" w:rsidP="007D3511">
      <w:pPr>
        <w:pStyle w:val="Heading3"/>
      </w:pPr>
      <w:bookmarkStart w:id="57" w:name="_Toc384136739"/>
      <w:r>
        <w:t>6</w:t>
      </w:r>
      <w:r w:rsidR="00181176">
        <w:t>.1</w:t>
      </w:r>
      <w:r>
        <w:t xml:space="preserve">.5 </w:t>
      </w:r>
      <w:proofErr w:type="spellStart"/>
      <w:r>
        <w:t>mathPort</w:t>
      </w:r>
      <w:bookmarkEnd w:id="57"/>
      <w:proofErr w:type="spellEnd"/>
    </w:p>
    <w:p w:rsidR="000F6EF7" w:rsidRDefault="000F6EF7" w:rsidP="000F6EF7">
      <w:r w:rsidRPr="006278C2">
        <w:rPr>
          <w:b/>
        </w:rPr>
        <w:t>Name:</w:t>
      </w:r>
      <w:r w:rsidRPr="006278C2">
        <w:rPr>
          <w:b/>
        </w:rPr>
        <w:tab/>
      </w:r>
      <w:proofErr w:type="spellStart"/>
      <w:r>
        <w:rPr>
          <w:b/>
        </w:rPr>
        <w:t>loadQues</w:t>
      </w:r>
      <w:proofErr w:type="spellEnd"/>
      <w:r>
        <w:rPr>
          <w:b/>
        </w:rPr>
        <w:t>()</w:t>
      </w:r>
      <w:r>
        <w:br/>
      </w:r>
      <w:r>
        <w:tab/>
        <w:t>Arguments:</w:t>
      </w:r>
      <w:r>
        <w:tab/>
        <w:t>None</w:t>
      </w:r>
      <w:r>
        <w:br/>
      </w:r>
      <w:r>
        <w:tab/>
        <w:t>Returns:</w:t>
      </w:r>
      <w:r>
        <w:tab/>
        <w:t>None</w:t>
      </w:r>
      <w:r>
        <w:br/>
      </w:r>
      <w:r>
        <w:tab/>
        <w:t>Pre-condition:</w:t>
      </w:r>
      <w:r>
        <w:tab/>
      </w:r>
      <w:r>
        <w:tab/>
        <w:t>User has logged in with a valid username</w:t>
      </w:r>
      <w:r>
        <w:br/>
      </w:r>
      <w:r>
        <w:tab/>
        <w:t>Post-condition:</w:t>
      </w:r>
      <w:r>
        <w:tab/>
        <w:t>Quiz questions are ready for user</w:t>
      </w:r>
      <w:r>
        <w:br/>
      </w:r>
      <w:r>
        <w:tab/>
        <w:t>Exceptions:</w:t>
      </w:r>
      <w:r>
        <w:tab/>
      </w:r>
      <w:proofErr w:type="spellStart"/>
      <w:r w:rsidR="004E5BD4">
        <w:t>IOException</w:t>
      </w:r>
      <w:proofErr w:type="spellEnd"/>
      <w:r>
        <w:br/>
      </w:r>
      <w:r>
        <w:tab/>
        <w:t>Flow of Events:</w:t>
      </w:r>
    </w:p>
    <w:p w:rsidR="000F6EF7" w:rsidRDefault="00066669" w:rsidP="00985905">
      <w:pPr>
        <w:pStyle w:val="ListParagraph"/>
        <w:numPr>
          <w:ilvl w:val="0"/>
          <w:numId w:val="24"/>
        </w:numPr>
        <w:ind w:left="1890" w:hanging="450"/>
      </w:pPr>
      <w:r>
        <w:t>Function reads average file from disk</w:t>
      </w:r>
    </w:p>
    <w:p w:rsidR="00066669" w:rsidRDefault="00066669" w:rsidP="00985905">
      <w:pPr>
        <w:pStyle w:val="ListParagraph"/>
        <w:numPr>
          <w:ilvl w:val="0"/>
          <w:numId w:val="24"/>
        </w:numPr>
        <w:ind w:left="1890" w:hanging="450"/>
      </w:pPr>
      <w:r>
        <w:t>File is parsed and placed into an array</w:t>
      </w:r>
    </w:p>
    <w:p w:rsidR="003A280C" w:rsidRDefault="003A280C" w:rsidP="003A280C">
      <w:pPr>
        <w:ind w:firstLine="720"/>
      </w:pPr>
      <w:r>
        <w:t>Exception Handling:  User notified to contact tutor</w:t>
      </w:r>
    </w:p>
    <w:p w:rsidR="00B93C23" w:rsidRDefault="00B93C23" w:rsidP="00B93C23">
      <w:r w:rsidRPr="006278C2">
        <w:rPr>
          <w:b/>
        </w:rPr>
        <w:t>Name:</w:t>
      </w:r>
      <w:r w:rsidRPr="006278C2">
        <w:rPr>
          <w:b/>
        </w:rPr>
        <w:tab/>
      </w:r>
      <w:r>
        <w:rPr>
          <w:b/>
        </w:rPr>
        <w:t>test()</w:t>
      </w:r>
      <w:r>
        <w:br/>
      </w:r>
      <w:r>
        <w:tab/>
        <w:t>Arguments:</w:t>
      </w:r>
      <w:r>
        <w:tab/>
        <w:t>None</w:t>
      </w:r>
      <w:r>
        <w:br/>
      </w:r>
      <w:r>
        <w:tab/>
        <w:t>Returns:</w:t>
      </w:r>
      <w:r>
        <w:tab/>
        <w:t>Boolean</w:t>
      </w:r>
      <w:r>
        <w:br/>
      </w:r>
      <w:r>
        <w:tab/>
        <w:t>Pre-condition:</w:t>
      </w:r>
      <w:r>
        <w:tab/>
      </w:r>
      <w:r>
        <w:tab/>
        <w:t xml:space="preserve">User has answered a </w:t>
      </w:r>
      <w:r w:rsidR="00391000">
        <w:t xml:space="preserve">mathematical </w:t>
      </w:r>
      <w:r>
        <w:t xml:space="preserve">question </w:t>
      </w:r>
      <w:r>
        <w:br/>
      </w:r>
      <w:r>
        <w:tab/>
        <w:t>Post-condition:</w:t>
      </w:r>
      <w:r>
        <w:tab/>
        <w:t>Boolean is set true or false whether the supplied answer is correct</w:t>
      </w:r>
      <w:r>
        <w:br/>
      </w:r>
      <w:r>
        <w:lastRenderedPageBreak/>
        <w:tab/>
        <w:t>Exceptions:</w:t>
      </w:r>
      <w:r>
        <w:tab/>
        <w:t>None</w:t>
      </w:r>
      <w:r>
        <w:br/>
      </w:r>
      <w:r>
        <w:tab/>
        <w:t>Flow of Events:</w:t>
      </w:r>
    </w:p>
    <w:p w:rsidR="00B93C23" w:rsidRDefault="00C53467" w:rsidP="00985905">
      <w:pPr>
        <w:pStyle w:val="ListParagraph"/>
        <w:numPr>
          <w:ilvl w:val="0"/>
          <w:numId w:val="25"/>
        </w:numPr>
        <w:ind w:left="1890" w:hanging="450"/>
      </w:pPr>
      <w:r>
        <w:t>Function compares user answer to answer set in questions file</w:t>
      </w:r>
    </w:p>
    <w:p w:rsidR="00C53467" w:rsidRDefault="00C53467" w:rsidP="00985905">
      <w:pPr>
        <w:pStyle w:val="ListParagraph"/>
        <w:numPr>
          <w:ilvl w:val="0"/>
          <w:numId w:val="25"/>
        </w:numPr>
        <w:ind w:left="1890" w:hanging="450"/>
      </w:pPr>
      <w:r>
        <w:t>Returns true is user answer was correct or false if incorrect</w:t>
      </w:r>
    </w:p>
    <w:p w:rsidR="003A280C" w:rsidRDefault="003A280C" w:rsidP="003A280C">
      <w:pPr>
        <w:ind w:firstLine="720"/>
      </w:pPr>
      <w:r>
        <w:t>Exception Handling:  None</w:t>
      </w:r>
    </w:p>
    <w:p w:rsidR="000F6EF7" w:rsidRDefault="000F6EF7" w:rsidP="000F6EF7">
      <w:r w:rsidRPr="006278C2">
        <w:rPr>
          <w:b/>
        </w:rPr>
        <w:t>Name:</w:t>
      </w:r>
      <w:r w:rsidRPr="006278C2">
        <w:rPr>
          <w:b/>
        </w:rPr>
        <w:tab/>
      </w:r>
      <w:proofErr w:type="spellStart"/>
      <w:r w:rsidR="00066669">
        <w:rPr>
          <w:b/>
        </w:rPr>
        <w:t>resetForm</w:t>
      </w:r>
      <w:proofErr w:type="spellEnd"/>
      <w:r>
        <w:rPr>
          <w:b/>
        </w:rPr>
        <w:t>()</w:t>
      </w:r>
      <w:r>
        <w:br/>
      </w:r>
      <w:r>
        <w:tab/>
        <w:t>Arguments:</w:t>
      </w:r>
      <w:r>
        <w:tab/>
      </w:r>
      <w:r w:rsidR="00066669">
        <w:t>None</w:t>
      </w:r>
      <w:r>
        <w:br/>
      </w:r>
      <w:r>
        <w:tab/>
        <w:t>Returns:</w:t>
      </w:r>
      <w:r>
        <w:tab/>
        <w:t>None</w:t>
      </w:r>
      <w:r>
        <w:br/>
      </w:r>
      <w:r>
        <w:tab/>
        <w:t>Pre-condition:</w:t>
      </w:r>
      <w:r>
        <w:tab/>
      </w:r>
      <w:r>
        <w:tab/>
      </w:r>
      <w:r w:rsidR="00066669">
        <w:t>User has started a quiz</w:t>
      </w:r>
      <w:r>
        <w:br/>
      </w:r>
      <w:r>
        <w:tab/>
        <w:t>Post-condition:</w:t>
      </w:r>
      <w:r>
        <w:tab/>
      </w:r>
      <w:r w:rsidR="00066669">
        <w:t>Next question is set for user</w:t>
      </w:r>
      <w:r>
        <w:br/>
      </w:r>
      <w:r>
        <w:tab/>
        <w:t>Exceptions:</w:t>
      </w:r>
      <w:r>
        <w:tab/>
        <w:t>None</w:t>
      </w:r>
      <w:r>
        <w:br/>
      </w:r>
      <w:r>
        <w:tab/>
        <w:t>Flow of Events:</w:t>
      </w:r>
    </w:p>
    <w:p w:rsidR="00102EB3" w:rsidRDefault="00E77CD2" w:rsidP="00985905">
      <w:pPr>
        <w:pStyle w:val="ListParagraph"/>
        <w:numPr>
          <w:ilvl w:val="0"/>
          <w:numId w:val="26"/>
        </w:numPr>
        <w:ind w:left="1890" w:hanging="450"/>
      </w:pPr>
      <w:r>
        <w:t>Functions sets next question from array of questions</w:t>
      </w:r>
    </w:p>
    <w:p w:rsidR="00E77CD2" w:rsidRDefault="00E77CD2" w:rsidP="00985905">
      <w:pPr>
        <w:pStyle w:val="ListParagraph"/>
        <w:numPr>
          <w:ilvl w:val="0"/>
          <w:numId w:val="26"/>
        </w:numPr>
        <w:ind w:left="1890" w:hanging="450"/>
      </w:pPr>
      <w:r>
        <w:t>Increments variable for array index</w:t>
      </w:r>
    </w:p>
    <w:p w:rsidR="003A280C" w:rsidRDefault="003A280C" w:rsidP="003A280C">
      <w:pPr>
        <w:ind w:firstLine="720"/>
      </w:pPr>
      <w:r>
        <w:t>Exception Handling:  None</w:t>
      </w:r>
    </w:p>
    <w:p w:rsidR="00482563" w:rsidRDefault="00482563" w:rsidP="00482563">
      <w:r w:rsidRPr="006278C2">
        <w:rPr>
          <w:b/>
        </w:rPr>
        <w:t>Name:</w:t>
      </w:r>
      <w:r w:rsidRPr="006278C2">
        <w:rPr>
          <w:b/>
        </w:rPr>
        <w:tab/>
      </w:r>
      <w:proofErr w:type="spellStart"/>
      <w:r>
        <w:rPr>
          <w:b/>
        </w:rPr>
        <w:t>setAnswer</w:t>
      </w:r>
      <w:proofErr w:type="spellEnd"/>
      <w:r>
        <w:rPr>
          <w:b/>
        </w:rPr>
        <w:t>(String x)</w:t>
      </w:r>
      <w:r>
        <w:br/>
      </w:r>
      <w:r>
        <w:tab/>
        <w:t>Arguments:</w:t>
      </w:r>
      <w:r>
        <w:tab/>
        <w:t>String x</w:t>
      </w:r>
      <w:r>
        <w:br/>
      </w:r>
      <w:r>
        <w:tab/>
        <w:t>Returns:</w:t>
      </w:r>
      <w:r>
        <w:tab/>
        <w:t>None</w:t>
      </w:r>
      <w:r>
        <w:br/>
      </w:r>
      <w:r>
        <w:tab/>
        <w:t>Pre-condition:</w:t>
      </w:r>
      <w:r>
        <w:tab/>
      </w:r>
      <w:r>
        <w:tab/>
        <w:t>User has started a quiz</w:t>
      </w:r>
      <w:r>
        <w:br/>
      </w:r>
      <w:r>
        <w:tab/>
        <w:t>Post-condition:</w:t>
      </w:r>
      <w:r>
        <w:tab/>
        <w:t xml:space="preserve">Answer is updated </w:t>
      </w:r>
      <w:r w:rsidR="00391000">
        <w:t>to correct answer for the current problem</w:t>
      </w:r>
      <w:r>
        <w:br/>
      </w:r>
      <w:r>
        <w:tab/>
        <w:t>Exceptions:</w:t>
      </w:r>
      <w:r>
        <w:tab/>
        <w:t>None</w:t>
      </w:r>
      <w:r>
        <w:br/>
      </w:r>
      <w:r>
        <w:tab/>
        <w:t>Flow of Events:</w:t>
      </w:r>
    </w:p>
    <w:p w:rsidR="00482563" w:rsidRDefault="00482563" w:rsidP="00985905">
      <w:pPr>
        <w:pStyle w:val="ListParagraph"/>
        <w:numPr>
          <w:ilvl w:val="0"/>
          <w:numId w:val="27"/>
        </w:numPr>
        <w:ind w:left="1890" w:hanging="450"/>
      </w:pPr>
      <w:r>
        <w:t>F</w:t>
      </w:r>
      <w:r w:rsidR="00C87913">
        <w:t>unction sets answer to current problem</w:t>
      </w:r>
    </w:p>
    <w:p w:rsidR="003A280C" w:rsidRDefault="003A280C" w:rsidP="003A280C">
      <w:pPr>
        <w:pStyle w:val="ListParagraph"/>
      </w:pPr>
    </w:p>
    <w:p w:rsidR="003A280C" w:rsidRDefault="003A280C" w:rsidP="003A280C">
      <w:pPr>
        <w:pStyle w:val="ListParagraph"/>
      </w:pPr>
      <w:r>
        <w:t>Exception Handling:  None</w:t>
      </w:r>
    </w:p>
    <w:p w:rsidR="00482563" w:rsidRDefault="00482563" w:rsidP="00482563">
      <w:r w:rsidRPr="006278C2">
        <w:rPr>
          <w:b/>
        </w:rPr>
        <w:lastRenderedPageBreak/>
        <w:t>Name:</w:t>
      </w:r>
      <w:r w:rsidRPr="006278C2">
        <w:rPr>
          <w:b/>
        </w:rPr>
        <w:tab/>
      </w:r>
      <w:proofErr w:type="spellStart"/>
      <w:r w:rsidR="00C87913">
        <w:rPr>
          <w:b/>
        </w:rPr>
        <w:t>resetAnswer</w:t>
      </w:r>
      <w:proofErr w:type="spellEnd"/>
      <w:r>
        <w:rPr>
          <w:b/>
        </w:rPr>
        <w:t>()</w:t>
      </w:r>
      <w:r>
        <w:br/>
      </w:r>
      <w:r>
        <w:tab/>
        <w:t>Arguments:</w:t>
      </w:r>
      <w:r>
        <w:tab/>
        <w:t>None</w:t>
      </w:r>
      <w:r>
        <w:br/>
      </w:r>
      <w:r>
        <w:tab/>
        <w:t>Returns:</w:t>
      </w:r>
      <w:r>
        <w:tab/>
        <w:t>None</w:t>
      </w:r>
      <w:r>
        <w:br/>
      </w:r>
      <w:r>
        <w:tab/>
        <w:t>Pre-condition:</w:t>
      </w:r>
      <w:r>
        <w:tab/>
      </w:r>
      <w:r>
        <w:tab/>
        <w:t xml:space="preserve">User has </w:t>
      </w:r>
      <w:r w:rsidR="00C87913">
        <w:t>completed quiz</w:t>
      </w:r>
      <w:r>
        <w:br/>
      </w:r>
      <w:r>
        <w:tab/>
        <w:t>Post-condition:</w:t>
      </w:r>
      <w:r>
        <w:tab/>
      </w:r>
      <w:r w:rsidR="00C87913">
        <w:t>Answer variable returned to null</w:t>
      </w:r>
      <w:r>
        <w:br/>
      </w:r>
      <w:r>
        <w:tab/>
        <w:t>Exceptions:</w:t>
      </w:r>
      <w:r>
        <w:tab/>
        <w:t>None</w:t>
      </w:r>
      <w:r>
        <w:br/>
      </w:r>
      <w:r>
        <w:tab/>
        <w:t>Flow of Events:</w:t>
      </w:r>
    </w:p>
    <w:p w:rsidR="00482563" w:rsidRDefault="00C87913" w:rsidP="00985905">
      <w:pPr>
        <w:pStyle w:val="ListParagraph"/>
        <w:numPr>
          <w:ilvl w:val="0"/>
          <w:numId w:val="28"/>
        </w:numPr>
        <w:ind w:left="1890" w:hanging="450"/>
      </w:pPr>
      <w:r>
        <w:t>User has completed quiz</w:t>
      </w:r>
    </w:p>
    <w:p w:rsidR="00C87913" w:rsidRDefault="00C87913" w:rsidP="00985905">
      <w:pPr>
        <w:pStyle w:val="ListParagraph"/>
        <w:numPr>
          <w:ilvl w:val="0"/>
          <w:numId w:val="28"/>
        </w:numPr>
        <w:ind w:left="1890" w:hanging="450"/>
      </w:pPr>
      <w:r>
        <w:t>Function called to set variable to null</w:t>
      </w:r>
    </w:p>
    <w:p w:rsidR="003A280C" w:rsidRDefault="003A280C" w:rsidP="003A280C">
      <w:pPr>
        <w:ind w:firstLine="720"/>
      </w:pPr>
      <w:r>
        <w:t>Exception Handling:  None</w:t>
      </w:r>
    </w:p>
    <w:p w:rsidR="00482563" w:rsidRDefault="00482563" w:rsidP="00482563">
      <w:r w:rsidRPr="006278C2">
        <w:rPr>
          <w:b/>
        </w:rPr>
        <w:t>Name:</w:t>
      </w:r>
      <w:r w:rsidRPr="006278C2">
        <w:rPr>
          <w:b/>
        </w:rPr>
        <w:tab/>
      </w:r>
      <w:proofErr w:type="spellStart"/>
      <w:r w:rsidR="0086056E">
        <w:rPr>
          <w:b/>
        </w:rPr>
        <w:t>returnX</w:t>
      </w:r>
      <w:proofErr w:type="spellEnd"/>
      <w:r>
        <w:rPr>
          <w:b/>
        </w:rPr>
        <w:t>()</w:t>
      </w:r>
      <w:r>
        <w:br/>
      </w:r>
      <w:r>
        <w:tab/>
        <w:t>Arguments:</w:t>
      </w:r>
      <w:r>
        <w:tab/>
        <w:t>None</w:t>
      </w:r>
      <w:r w:rsidR="0086056E">
        <w:br/>
      </w:r>
      <w:r w:rsidR="0086056E">
        <w:tab/>
        <w:t>Returns:</w:t>
      </w:r>
      <w:r w:rsidR="0086056E">
        <w:tab/>
      </w:r>
      <w:proofErr w:type="spellStart"/>
      <w:r w:rsidR="0086056E">
        <w:t>int</w:t>
      </w:r>
      <w:proofErr w:type="spellEnd"/>
      <w:r>
        <w:br/>
      </w:r>
      <w:r>
        <w:tab/>
        <w:t>Pre-condition:</w:t>
      </w:r>
      <w:r>
        <w:tab/>
      </w:r>
      <w:r>
        <w:tab/>
      </w:r>
      <w:r w:rsidR="0086056E">
        <w:t>Quiz started</w:t>
      </w:r>
      <w:r>
        <w:br/>
      </w:r>
      <w:r>
        <w:tab/>
        <w:t>Post-condition:</w:t>
      </w:r>
      <w:r>
        <w:tab/>
      </w:r>
      <w:r w:rsidR="0086056E">
        <w:t>First number being operated on is sent</w:t>
      </w:r>
      <w:r>
        <w:br/>
      </w:r>
      <w:r>
        <w:tab/>
        <w:t>Exceptions:</w:t>
      </w:r>
      <w:r>
        <w:tab/>
        <w:t>None</w:t>
      </w:r>
      <w:r>
        <w:br/>
      </w:r>
      <w:r>
        <w:tab/>
        <w:t>Flow of Events:</w:t>
      </w:r>
    </w:p>
    <w:p w:rsidR="00482563" w:rsidRDefault="0086056E" w:rsidP="00985905">
      <w:pPr>
        <w:pStyle w:val="ListParagraph"/>
        <w:numPr>
          <w:ilvl w:val="0"/>
          <w:numId w:val="29"/>
        </w:numPr>
        <w:ind w:left="1890" w:hanging="450"/>
      </w:pPr>
      <w:r>
        <w:t>First number being operated on is returned</w:t>
      </w:r>
    </w:p>
    <w:p w:rsidR="003A280C" w:rsidRDefault="003A280C" w:rsidP="003A280C">
      <w:pPr>
        <w:ind w:firstLine="720"/>
      </w:pPr>
      <w:r>
        <w:t>Exception Handling:  None</w:t>
      </w:r>
    </w:p>
    <w:p w:rsidR="0086056E" w:rsidRDefault="0086056E" w:rsidP="0086056E">
      <w:r w:rsidRPr="006278C2">
        <w:rPr>
          <w:b/>
        </w:rPr>
        <w:t>Name:</w:t>
      </w:r>
      <w:r w:rsidRPr="006278C2">
        <w:rPr>
          <w:b/>
        </w:rPr>
        <w:tab/>
      </w:r>
      <w:proofErr w:type="spellStart"/>
      <w:r>
        <w:rPr>
          <w:b/>
        </w:rPr>
        <w:t>returnY</w:t>
      </w:r>
      <w:proofErr w:type="spellEnd"/>
      <w:r>
        <w:rPr>
          <w:b/>
        </w:rPr>
        <w:t>()</w:t>
      </w:r>
      <w:r>
        <w:br/>
      </w:r>
      <w:r>
        <w:tab/>
        <w:t>Arguments:</w:t>
      </w:r>
      <w:r>
        <w:tab/>
        <w:t>None</w:t>
      </w:r>
      <w:r>
        <w:br/>
      </w:r>
      <w:r>
        <w:tab/>
        <w:t>Returns:</w:t>
      </w:r>
      <w:r>
        <w:tab/>
      </w:r>
      <w:proofErr w:type="spellStart"/>
      <w:r>
        <w:t>int</w:t>
      </w:r>
      <w:proofErr w:type="spellEnd"/>
      <w:r>
        <w:br/>
      </w:r>
      <w:r>
        <w:tab/>
        <w:t>Pre-condition:</w:t>
      </w:r>
      <w:r>
        <w:tab/>
      </w:r>
      <w:r>
        <w:tab/>
        <w:t>Quiz started</w:t>
      </w:r>
      <w:r>
        <w:br/>
      </w:r>
      <w:r>
        <w:tab/>
        <w:t>Post-condition:</w:t>
      </w:r>
      <w:r>
        <w:tab/>
        <w:t>Second number being operated on is sent</w:t>
      </w:r>
      <w:r>
        <w:br/>
      </w:r>
      <w:r>
        <w:lastRenderedPageBreak/>
        <w:tab/>
        <w:t>Exceptions:</w:t>
      </w:r>
      <w:r>
        <w:tab/>
        <w:t>None</w:t>
      </w:r>
      <w:r>
        <w:br/>
      </w:r>
      <w:r>
        <w:tab/>
        <w:t>Flow of Events:</w:t>
      </w:r>
    </w:p>
    <w:p w:rsidR="0086056E" w:rsidRDefault="0086056E" w:rsidP="00985905">
      <w:pPr>
        <w:pStyle w:val="ListParagraph"/>
        <w:numPr>
          <w:ilvl w:val="0"/>
          <w:numId w:val="30"/>
        </w:numPr>
        <w:ind w:left="1890" w:hanging="450"/>
      </w:pPr>
      <w:r>
        <w:t>Second number being operated on is returned</w:t>
      </w:r>
    </w:p>
    <w:p w:rsidR="003A280C" w:rsidRDefault="003A280C" w:rsidP="003A280C">
      <w:pPr>
        <w:ind w:firstLine="720"/>
      </w:pPr>
      <w:r>
        <w:t>Exception Handling:  None</w:t>
      </w:r>
    </w:p>
    <w:p w:rsidR="0086056E" w:rsidRDefault="0086056E" w:rsidP="0086056E">
      <w:r w:rsidRPr="006278C2">
        <w:rPr>
          <w:b/>
        </w:rPr>
        <w:t>Name:</w:t>
      </w:r>
      <w:r w:rsidRPr="006278C2">
        <w:rPr>
          <w:b/>
        </w:rPr>
        <w:tab/>
      </w:r>
      <w:proofErr w:type="spellStart"/>
      <w:r>
        <w:rPr>
          <w:b/>
        </w:rPr>
        <w:t>returnCorrect</w:t>
      </w:r>
      <w:proofErr w:type="spellEnd"/>
      <w:r>
        <w:rPr>
          <w:b/>
        </w:rPr>
        <w:t>()</w:t>
      </w:r>
      <w:r>
        <w:br/>
      </w:r>
      <w:r>
        <w:tab/>
        <w:t>Arguments:</w:t>
      </w:r>
      <w:r>
        <w:tab/>
        <w:t>None</w:t>
      </w:r>
      <w:r>
        <w:br/>
      </w:r>
      <w:r>
        <w:tab/>
        <w:t>Returns:</w:t>
      </w:r>
      <w:r>
        <w:tab/>
      </w:r>
      <w:proofErr w:type="spellStart"/>
      <w:r>
        <w:t>int</w:t>
      </w:r>
      <w:proofErr w:type="spellEnd"/>
      <w:r>
        <w:br/>
      </w:r>
      <w:r>
        <w:tab/>
        <w:t>Pre-condition:</w:t>
      </w:r>
      <w:r>
        <w:tab/>
      </w:r>
      <w:r>
        <w:tab/>
        <w:t>Quiz started</w:t>
      </w:r>
      <w:r>
        <w:br/>
      </w:r>
      <w:r>
        <w:tab/>
        <w:t>Post-condition:</w:t>
      </w:r>
      <w:r>
        <w:tab/>
        <w:t>Returns correct answer to problem as integer</w:t>
      </w:r>
      <w:r>
        <w:br/>
      </w:r>
      <w:r>
        <w:tab/>
        <w:t>Exceptions:</w:t>
      </w:r>
      <w:r>
        <w:tab/>
        <w:t>None</w:t>
      </w:r>
      <w:r>
        <w:br/>
      </w:r>
      <w:r>
        <w:tab/>
        <w:t>Flow of Events:</w:t>
      </w:r>
    </w:p>
    <w:p w:rsidR="0086056E" w:rsidRDefault="0086056E" w:rsidP="00985905">
      <w:pPr>
        <w:pStyle w:val="ListParagraph"/>
        <w:numPr>
          <w:ilvl w:val="0"/>
          <w:numId w:val="31"/>
        </w:numPr>
        <w:ind w:left="1890" w:hanging="450"/>
      </w:pPr>
      <w:r>
        <w:t>Correct answer to question is returned</w:t>
      </w:r>
    </w:p>
    <w:p w:rsidR="003A280C" w:rsidRDefault="003A280C" w:rsidP="003A280C">
      <w:pPr>
        <w:pStyle w:val="ListParagraph"/>
      </w:pPr>
    </w:p>
    <w:p w:rsidR="003A280C" w:rsidRDefault="003A280C" w:rsidP="003A280C">
      <w:pPr>
        <w:pStyle w:val="ListParagraph"/>
      </w:pPr>
      <w:r>
        <w:t>Exception Handling:  None</w:t>
      </w:r>
    </w:p>
    <w:p w:rsidR="00D14728" w:rsidRDefault="00D14728" w:rsidP="00D14728">
      <w:r w:rsidRPr="006278C2">
        <w:rPr>
          <w:b/>
        </w:rPr>
        <w:t>Name:</w:t>
      </w:r>
      <w:r w:rsidRPr="006278C2">
        <w:rPr>
          <w:b/>
        </w:rPr>
        <w:tab/>
      </w:r>
      <w:proofErr w:type="spellStart"/>
      <w:r>
        <w:rPr>
          <w:b/>
        </w:rPr>
        <w:t>updateChart</w:t>
      </w:r>
      <w:proofErr w:type="spellEnd"/>
      <w:r>
        <w:rPr>
          <w:b/>
        </w:rPr>
        <w:t>()</w:t>
      </w:r>
      <w:r>
        <w:br/>
      </w:r>
      <w:r>
        <w:tab/>
        <w:t>Arguments:</w:t>
      </w:r>
      <w:r>
        <w:tab/>
        <w:t>None</w:t>
      </w:r>
      <w:r>
        <w:br/>
      </w:r>
      <w:r>
        <w:tab/>
        <w:t>Returns:</w:t>
      </w:r>
      <w:r>
        <w:tab/>
      </w:r>
      <w:r w:rsidR="00874BCD">
        <w:t>None</w:t>
      </w:r>
      <w:r>
        <w:br/>
      </w:r>
      <w:r>
        <w:tab/>
        <w:t>Pre-condition:</w:t>
      </w:r>
      <w:r>
        <w:tab/>
      </w:r>
      <w:r>
        <w:tab/>
        <w:t>Quiz started</w:t>
      </w:r>
      <w:r w:rsidR="00874BCD">
        <w:t xml:space="preserve"> and NeuroSky is connected</w:t>
      </w:r>
      <w:r>
        <w:br/>
      </w:r>
      <w:r>
        <w:tab/>
        <w:t>Post-condition:</w:t>
      </w:r>
      <w:r>
        <w:tab/>
      </w:r>
      <w:r w:rsidR="00874BCD">
        <w:t>Polls NeuroSky and updates users attention</w:t>
      </w:r>
      <w:r>
        <w:br/>
      </w:r>
      <w:r>
        <w:tab/>
        <w:t>Exceptions:</w:t>
      </w:r>
      <w:r>
        <w:tab/>
        <w:t>None</w:t>
      </w:r>
      <w:r>
        <w:br/>
      </w:r>
      <w:r>
        <w:tab/>
        <w:t>Flow of Events:</w:t>
      </w:r>
    </w:p>
    <w:p w:rsidR="00D14728" w:rsidRDefault="00D563A5" w:rsidP="00985905">
      <w:pPr>
        <w:pStyle w:val="ListParagraph"/>
        <w:numPr>
          <w:ilvl w:val="0"/>
          <w:numId w:val="32"/>
        </w:numPr>
        <w:ind w:left="1890" w:hanging="450"/>
      </w:pPr>
      <w:r>
        <w:t>Thread starts and updates chart with attention levels</w:t>
      </w:r>
    </w:p>
    <w:p w:rsidR="003A280C" w:rsidRDefault="003A280C" w:rsidP="003A280C">
      <w:pPr>
        <w:pStyle w:val="ListParagraph"/>
      </w:pPr>
    </w:p>
    <w:p w:rsidR="003A280C" w:rsidRDefault="003A280C" w:rsidP="003A280C">
      <w:pPr>
        <w:pStyle w:val="ListParagraph"/>
      </w:pPr>
      <w:r>
        <w:t>Exception Handling:  None</w:t>
      </w:r>
    </w:p>
    <w:p w:rsidR="003A280C" w:rsidRDefault="003A280C" w:rsidP="003A280C"/>
    <w:p w:rsidR="00535154" w:rsidRDefault="00535154" w:rsidP="00535154">
      <w:r w:rsidRPr="006278C2">
        <w:rPr>
          <w:b/>
        </w:rPr>
        <w:lastRenderedPageBreak/>
        <w:t>Name:</w:t>
      </w:r>
      <w:r w:rsidRPr="006278C2">
        <w:rPr>
          <w:b/>
        </w:rPr>
        <w:tab/>
      </w:r>
      <w:proofErr w:type="spellStart"/>
      <w:r>
        <w:rPr>
          <w:b/>
        </w:rPr>
        <w:t>quizPanel</w:t>
      </w:r>
      <w:proofErr w:type="spellEnd"/>
      <w:r>
        <w:rPr>
          <w:b/>
        </w:rPr>
        <w:t>()</w:t>
      </w:r>
      <w:r>
        <w:br/>
      </w:r>
      <w:r>
        <w:tab/>
        <w:t>Arguments:</w:t>
      </w:r>
      <w:r>
        <w:tab/>
        <w:t>None</w:t>
      </w:r>
      <w:r>
        <w:br/>
      </w:r>
      <w:r>
        <w:tab/>
        <w:t>Returns:</w:t>
      </w:r>
      <w:r>
        <w:tab/>
      </w:r>
      <w:proofErr w:type="spellStart"/>
      <w:r w:rsidR="00C35C8D">
        <w:t>JPanel</w:t>
      </w:r>
      <w:proofErr w:type="spellEnd"/>
      <w:r>
        <w:br/>
      </w:r>
      <w:r>
        <w:tab/>
        <w:t>Pre-condition:</w:t>
      </w:r>
      <w:r>
        <w:tab/>
      </w:r>
      <w:r>
        <w:tab/>
      </w:r>
      <w:r w:rsidR="00C35C8D">
        <w:t>User has clicked the start button from the start screen</w:t>
      </w:r>
      <w:r>
        <w:br/>
      </w:r>
      <w:r>
        <w:tab/>
        <w:t>Post-condition:</w:t>
      </w:r>
      <w:r>
        <w:tab/>
      </w:r>
      <w:r w:rsidR="00C35C8D">
        <w:t>Quiz panel is created and displayed for user to take quiz</w:t>
      </w:r>
      <w:r>
        <w:br/>
      </w:r>
      <w:r>
        <w:tab/>
        <w:t>Exceptions:</w:t>
      </w:r>
      <w:r>
        <w:tab/>
        <w:t>None</w:t>
      </w:r>
      <w:r>
        <w:br/>
      </w:r>
      <w:r>
        <w:tab/>
        <w:t>Flow of Events:</w:t>
      </w:r>
    </w:p>
    <w:p w:rsidR="00535154" w:rsidRDefault="00A37775" w:rsidP="00985905">
      <w:pPr>
        <w:pStyle w:val="ListParagraph"/>
        <w:numPr>
          <w:ilvl w:val="0"/>
          <w:numId w:val="33"/>
        </w:numPr>
        <w:ind w:left="1890" w:hanging="450"/>
      </w:pPr>
      <w:proofErr w:type="spellStart"/>
      <w:r>
        <w:t>JPanel</w:t>
      </w:r>
      <w:proofErr w:type="spellEnd"/>
      <w:r>
        <w:t xml:space="preserve"> that displays quiz questions is returned</w:t>
      </w:r>
    </w:p>
    <w:p w:rsidR="003A280C" w:rsidRDefault="003A280C" w:rsidP="003A280C">
      <w:pPr>
        <w:pStyle w:val="ListParagraph"/>
      </w:pPr>
    </w:p>
    <w:p w:rsidR="003A280C" w:rsidRDefault="003A280C" w:rsidP="003A280C">
      <w:pPr>
        <w:pStyle w:val="ListParagraph"/>
      </w:pPr>
      <w:r>
        <w:t>Exception Handling:  None</w:t>
      </w:r>
    </w:p>
    <w:p w:rsidR="00A37775" w:rsidRDefault="00A37775" w:rsidP="00A37775">
      <w:r w:rsidRPr="006278C2">
        <w:rPr>
          <w:b/>
        </w:rPr>
        <w:t>Name:</w:t>
      </w:r>
      <w:r w:rsidRPr="006278C2">
        <w:rPr>
          <w:b/>
        </w:rPr>
        <w:tab/>
      </w:r>
      <w:proofErr w:type="spellStart"/>
      <w:r>
        <w:rPr>
          <w:b/>
        </w:rPr>
        <w:t>keyPressed</w:t>
      </w:r>
      <w:proofErr w:type="spellEnd"/>
      <w:r>
        <w:rPr>
          <w:b/>
        </w:rPr>
        <w:t>(</w:t>
      </w:r>
      <w:proofErr w:type="spellStart"/>
      <w:r>
        <w:rPr>
          <w:b/>
        </w:rPr>
        <w:t>KeyEvent</w:t>
      </w:r>
      <w:proofErr w:type="spellEnd"/>
      <w:r>
        <w:rPr>
          <w:b/>
        </w:rPr>
        <w:t xml:space="preserve"> e)</w:t>
      </w:r>
      <w:r>
        <w:br/>
      </w:r>
      <w:r>
        <w:tab/>
        <w:t>Arguments:</w:t>
      </w:r>
      <w:r>
        <w:tab/>
      </w:r>
      <w:proofErr w:type="spellStart"/>
      <w:r>
        <w:t>KeyEvent</w:t>
      </w:r>
      <w:proofErr w:type="spellEnd"/>
      <w:r>
        <w:br/>
      </w:r>
      <w:r>
        <w:tab/>
        <w:t>Returns:</w:t>
      </w:r>
      <w:r>
        <w:tab/>
      </w:r>
      <w:proofErr w:type="spellStart"/>
      <w:r>
        <w:t>JPanel</w:t>
      </w:r>
      <w:proofErr w:type="spellEnd"/>
      <w:r>
        <w:br/>
      </w:r>
      <w:r>
        <w:tab/>
        <w:t>Pre-condition:</w:t>
      </w:r>
      <w:r>
        <w:tab/>
      </w:r>
      <w:r>
        <w:tab/>
        <w:t>User is currently answering questions from the quiz</w:t>
      </w:r>
      <w:r>
        <w:br/>
      </w:r>
      <w:r>
        <w:tab/>
        <w:t>Post-condition:</w:t>
      </w:r>
      <w:r>
        <w:tab/>
      </w:r>
      <w:r w:rsidR="00EE6B83">
        <w:t>User input is stored</w:t>
      </w:r>
      <w:r>
        <w:br/>
      </w:r>
      <w:r>
        <w:tab/>
        <w:t>Exceptions:</w:t>
      </w:r>
      <w:r>
        <w:tab/>
        <w:t>None</w:t>
      </w:r>
      <w:r>
        <w:br/>
      </w:r>
      <w:r>
        <w:tab/>
        <w:t>Flow of Events:</w:t>
      </w:r>
    </w:p>
    <w:p w:rsidR="00A37775" w:rsidRDefault="00EE6B83" w:rsidP="00985905">
      <w:pPr>
        <w:pStyle w:val="ListParagraph"/>
        <w:numPr>
          <w:ilvl w:val="0"/>
          <w:numId w:val="34"/>
        </w:numPr>
        <w:ind w:left="1890" w:hanging="450"/>
      </w:pPr>
      <w:r>
        <w:t>User types in answer and input is stored in a string</w:t>
      </w:r>
    </w:p>
    <w:p w:rsidR="00EE6B83" w:rsidRDefault="00EE6B83" w:rsidP="00985905">
      <w:pPr>
        <w:pStyle w:val="ListParagraph"/>
        <w:numPr>
          <w:ilvl w:val="0"/>
          <w:numId w:val="34"/>
        </w:numPr>
        <w:ind w:left="1890" w:hanging="450"/>
      </w:pPr>
      <w:r>
        <w:t>User presses enter and answer is checked</w:t>
      </w:r>
    </w:p>
    <w:p w:rsidR="00EE6B83" w:rsidRDefault="00391000" w:rsidP="00985905">
      <w:pPr>
        <w:pStyle w:val="ListParagraph"/>
        <w:numPr>
          <w:ilvl w:val="0"/>
          <w:numId w:val="34"/>
        </w:numPr>
        <w:ind w:left="1890" w:hanging="450"/>
      </w:pPr>
      <w:r>
        <w:t xml:space="preserve">System displays </w:t>
      </w:r>
      <w:r w:rsidR="00EE6B83">
        <w:t>information user is correct or incorrect</w:t>
      </w:r>
      <w:r w:rsidR="00735C47">
        <w:t xml:space="preserve"> </w:t>
      </w:r>
      <w:r>
        <w:t>either “Correct” or “Incorrect”.  If incorrect, correct answer is displayed.</w:t>
      </w:r>
    </w:p>
    <w:p w:rsidR="00EE6B83" w:rsidRDefault="00EE6B83" w:rsidP="00985905">
      <w:pPr>
        <w:pStyle w:val="ListParagraph"/>
        <w:numPr>
          <w:ilvl w:val="0"/>
          <w:numId w:val="34"/>
        </w:numPr>
        <w:ind w:left="1890" w:hanging="450"/>
      </w:pPr>
      <w:r>
        <w:t>New question is loaded</w:t>
      </w:r>
    </w:p>
    <w:p w:rsidR="00EE6B83" w:rsidRDefault="00EE6B83" w:rsidP="00985905">
      <w:pPr>
        <w:pStyle w:val="ListParagraph"/>
        <w:numPr>
          <w:ilvl w:val="0"/>
          <w:numId w:val="34"/>
        </w:numPr>
        <w:ind w:left="1890" w:hanging="450"/>
      </w:pPr>
      <w:r>
        <w:t>Every five questions are sent to the server</w:t>
      </w:r>
    </w:p>
    <w:p w:rsidR="00482563" w:rsidRDefault="00847360" w:rsidP="00985905">
      <w:pPr>
        <w:pStyle w:val="ListParagraph"/>
        <w:numPr>
          <w:ilvl w:val="0"/>
          <w:numId w:val="34"/>
        </w:numPr>
        <w:ind w:left="1890" w:hanging="450"/>
      </w:pPr>
      <w:r>
        <w:t xml:space="preserve">When question twenty is reached server notified and new averages received </w:t>
      </w:r>
    </w:p>
    <w:p w:rsidR="003A280C" w:rsidRDefault="003A280C" w:rsidP="003A280C">
      <w:pPr>
        <w:pStyle w:val="ListParagraph"/>
      </w:pPr>
    </w:p>
    <w:p w:rsidR="003A280C" w:rsidRDefault="003A280C" w:rsidP="003A280C">
      <w:pPr>
        <w:pStyle w:val="ListParagraph"/>
      </w:pPr>
      <w:r>
        <w:t>Exception Handling:  None</w:t>
      </w:r>
    </w:p>
    <w:p w:rsidR="003A280C" w:rsidRDefault="003A280C" w:rsidP="003A280C"/>
    <w:p w:rsidR="00847360" w:rsidRPr="00847360" w:rsidRDefault="00847360" w:rsidP="007D3511">
      <w:pPr>
        <w:pStyle w:val="Heading3"/>
      </w:pPr>
      <w:bookmarkStart w:id="58" w:name="_Toc384136740"/>
      <w:r>
        <w:lastRenderedPageBreak/>
        <w:t>6</w:t>
      </w:r>
      <w:r w:rsidR="00181176">
        <w:t>.1</w:t>
      </w:r>
      <w:r>
        <w:t>.</w:t>
      </w:r>
      <w:r w:rsidR="006B0185">
        <w:t>6</w:t>
      </w:r>
      <w:r>
        <w:t xml:space="preserve"> </w:t>
      </w:r>
      <w:proofErr w:type="spellStart"/>
      <w:r>
        <w:t>startGui</w:t>
      </w:r>
      <w:bookmarkEnd w:id="58"/>
      <w:proofErr w:type="spellEnd"/>
    </w:p>
    <w:p w:rsidR="00847360" w:rsidRDefault="00847360" w:rsidP="00847360">
      <w:r w:rsidRPr="006278C2">
        <w:rPr>
          <w:b/>
        </w:rPr>
        <w:t>Name:</w:t>
      </w:r>
      <w:r w:rsidRPr="006278C2">
        <w:rPr>
          <w:b/>
        </w:rPr>
        <w:tab/>
      </w:r>
      <w:proofErr w:type="spellStart"/>
      <w:r w:rsidR="00A370DC">
        <w:rPr>
          <w:b/>
        </w:rPr>
        <w:t>returnGui</w:t>
      </w:r>
      <w:proofErr w:type="spellEnd"/>
      <w:r>
        <w:rPr>
          <w:b/>
        </w:rPr>
        <w:t>()</w:t>
      </w:r>
      <w:r>
        <w:br/>
      </w:r>
      <w:r>
        <w:tab/>
        <w:t>Arguments:</w:t>
      </w:r>
      <w:r>
        <w:tab/>
        <w:t>None</w:t>
      </w:r>
      <w:r>
        <w:br/>
      </w:r>
      <w:r>
        <w:tab/>
        <w:t>Returns:</w:t>
      </w:r>
      <w:r>
        <w:tab/>
      </w:r>
      <w:proofErr w:type="spellStart"/>
      <w:r>
        <w:t>JPanel</w:t>
      </w:r>
      <w:proofErr w:type="spellEnd"/>
      <w:r>
        <w:br/>
      </w:r>
      <w:r>
        <w:tab/>
        <w:t>Pre-condition:</w:t>
      </w:r>
      <w:r>
        <w:tab/>
      </w:r>
      <w:r>
        <w:tab/>
      </w:r>
      <w:r w:rsidR="00A370DC">
        <w:t>User has logged in</w:t>
      </w:r>
      <w:r>
        <w:br/>
      </w:r>
      <w:r>
        <w:tab/>
        <w:t>Post-condition:</w:t>
      </w:r>
      <w:r>
        <w:tab/>
      </w:r>
      <w:r w:rsidR="00A370DC">
        <w:t>Start screen will be displayed for user</w:t>
      </w:r>
      <w:r>
        <w:br/>
      </w:r>
      <w:r>
        <w:tab/>
        <w:t>Exceptions:</w:t>
      </w:r>
      <w:r>
        <w:tab/>
        <w:t>None</w:t>
      </w:r>
      <w:r>
        <w:br/>
      </w:r>
      <w:r>
        <w:tab/>
        <w:t>Flow of Events:</w:t>
      </w:r>
    </w:p>
    <w:p w:rsidR="00847360" w:rsidRDefault="00847360" w:rsidP="00985905">
      <w:pPr>
        <w:pStyle w:val="ListParagraph"/>
        <w:numPr>
          <w:ilvl w:val="0"/>
          <w:numId w:val="35"/>
        </w:numPr>
        <w:ind w:left="1890" w:hanging="450"/>
      </w:pPr>
      <w:proofErr w:type="spellStart"/>
      <w:r>
        <w:t>JPanel</w:t>
      </w:r>
      <w:proofErr w:type="spellEnd"/>
      <w:r>
        <w:t xml:space="preserve"> that displays </w:t>
      </w:r>
      <w:r w:rsidR="00A370DC">
        <w:t>start screen</w:t>
      </w:r>
      <w:r>
        <w:t xml:space="preserve"> is returned</w:t>
      </w:r>
    </w:p>
    <w:p w:rsidR="003A280C" w:rsidRDefault="003A280C" w:rsidP="003A280C">
      <w:pPr>
        <w:pStyle w:val="ListParagraph"/>
      </w:pPr>
    </w:p>
    <w:p w:rsidR="003A280C" w:rsidRDefault="003A280C" w:rsidP="003A280C">
      <w:pPr>
        <w:pStyle w:val="ListParagraph"/>
      </w:pPr>
      <w:r>
        <w:t>Exception Handling:  None</w:t>
      </w:r>
    </w:p>
    <w:p w:rsidR="00A370DC" w:rsidRDefault="00A370DC" w:rsidP="00A370DC">
      <w:r w:rsidRPr="006278C2">
        <w:rPr>
          <w:b/>
        </w:rPr>
        <w:t>Name:</w:t>
      </w:r>
      <w:r w:rsidRPr="006278C2">
        <w:rPr>
          <w:b/>
        </w:rPr>
        <w:tab/>
      </w:r>
      <w:proofErr w:type="spellStart"/>
      <w:r>
        <w:rPr>
          <w:b/>
        </w:rPr>
        <w:t>actionPerformed</w:t>
      </w:r>
      <w:proofErr w:type="spellEnd"/>
      <w:r>
        <w:rPr>
          <w:b/>
        </w:rPr>
        <w:t>(</w:t>
      </w:r>
      <w:proofErr w:type="spellStart"/>
      <w:r>
        <w:rPr>
          <w:b/>
        </w:rPr>
        <w:t>ActionEvent</w:t>
      </w:r>
      <w:proofErr w:type="spellEnd"/>
      <w:r>
        <w:rPr>
          <w:b/>
        </w:rPr>
        <w:t xml:space="preserve"> event)</w:t>
      </w:r>
      <w:r>
        <w:br/>
      </w:r>
      <w:r>
        <w:tab/>
        <w:t>Arguments:</w:t>
      </w:r>
      <w:r>
        <w:tab/>
      </w:r>
      <w:proofErr w:type="spellStart"/>
      <w:r>
        <w:t>ActionEvent</w:t>
      </w:r>
      <w:proofErr w:type="spellEnd"/>
      <w:r>
        <w:br/>
      </w:r>
      <w:r>
        <w:tab/>
        <w:t>Returns:</w:t>
      </w:r>
      <w:r>
        <w:tab/>
        <w:t>None</w:t>
      </w:r>
      <w:r>
        <w:br/>
      </w:r>
      <w:r>
        <w:tab/>
        <w:t>Pre-condition:</w:t>
      </w:r>
      <w:r>
        <w:tab/>
      </w:r>
      <w:r>
        <w:tab/>
        <w:t>User has successfully logged into system</w:t>
      </w:r>
      <w:r>
        <w:br/>
      </w:r>
      <w:r>
        <w:tab/>
        <w:t>Post-condition:</w:t>
      </w:r>
      <w:r>
        <w:tab/>
        <w:t>Either user will be logged out or start a quiz</w:t>
      </w:r>
      <w:r>
        <w:br/>
      </w:r>
      <w:r>
        <w:tab/>
        <w:t>Exceptions:</w:t>
      </w:r>
      <w:r>
        <w:tab/>
        <w:t>None</w:t>
      </w:r>
      <w:r>
        <w:br/>
      </w:r>
      <w:r>
        <w:tab/>
        <w:t>Flow of Events:</w:t>
      </w:r>
    </w:p>
    <w:p w:rsidR="00A370DC" w:rsidRDefault="00A370DC" w:rsidP="00985905">
      <w:pPr>
        <w:pStyle w:val="ListParagraph"/>
        <w:numPr>
          <w:ilvl w:val="0"/>
          <w:numId w:val="36"/>
        </w:numPr>
        <w:ind w:left="1890" w:hanging="450"/>
      </w:pPr>
      <w:r>
        <w:t>Start button will load quiz for user</w:t>
      </w:r>
    </w:p>
    <w:p w:rsidR="00A370DC" w:rsidRDefault="00A370DC" w:rsidP="00985905">
      <w:pPr>
        <w:pStyle w:val="ListParagraph"/>
        <w:numPr>
          <w:ilvl w:val="0"/>
          <w:numId w:val="36"/>
        </w:numPr>
        <w:ind w:left="1890" w:hanging="450"/>
      </w:pPr>
      <w:r>
        <w:t>Logout button returns use to login screen</w:t>
      </w:r>
    </w:p>
    <w:p w:rsidR="003A280C" w:rsidRDefault="003A280C" w:rsidP="003A280C">
      <w:pPr>
        <w:pStyle w:val="ListParagraph"/>
      </w:pPr>
    </w:p>
    <w:p w:rsidR="003A280C" w:rsidRDefault="003A280C" w:rsidP="003A280C">
      <w:pPr>
        <w:pStyle w:val="ListParagraph"/>
      </w:pPr>
      <w:r>
        <w:t>Exception Handling:  None</w:t>
      </w:r>
    </w:p>
    <w:p w:rsidR="00AD4203" w:rsidRPr="00847360" w:rsidRDefault="00AD4203" w:rsidP="007D3511">
      <w:pPr>
        <w:pStyle w:val="Heading3"/>
      </w:pPr>
      <w:bookmarkStart w:id="59" w:name="_Toc384136741"/>
      <w:r>
        <w:t>6</w:t>
      </w:r>
      <w:r w:rsidR="00181176">
        <w:t>.1</w:t>
      </w:r>
      <w:r>
        <w:t xml:space="preserve">.7 </w:t>
      </w:r>
      <w:proofErr w:type="spellStart"/>
      <w:r>
        <w:t>studCom</w:t>
      </w:r>
      <w:bookmarkEnd w:id="59"/>
      <w:proofErr w:type="spellEnd"/>
    </w:p>
    <w:p w:rsidR="00A6298B" w:rsidRDefault="00A6298B" w:rsidP="00A6298B">
      <w:r w:rsidRPr="006278C2">
        <w:rPr>
          <w:b/>
        </w:rPr>
        <w:t>Name:</w:t>
      </w:r>
      <w:r>
        <w:rPr>
          <w:b/>
        </w:rPr>
        <w:t xml:space="preserve"> </w:t>
      </w:r>
      <w:proofErr w:type="spellStart"/>
      <w:r>
        <w:rPr>
          <w:b/>
        </w:rPr>
        <w:t>recieveFile</w:t>
      </w:r>
      <w:proofErr w:type="spellEnd"/>
      <w:r>
        <w:rPr>
          <w:b/>
        </w:rPr>
        <w:t>(String File)</w:t>
      </w:r>
      <w:r>
        <w:br/>
      </w:r>
      <w:r>
        <w:tab/>
        <w:t>Arguments:</w:t>
      </w:r>
      <w:r>
        <w:tab/>
        <w:t>String File</w:t>
      </w:r>
      <w:r>
        <w:br/>
      </w:r>
      <w:r>
        <w:tab/>
        <w:t>Returns:</w:t>
      </w:r>
      <w:r>
        <w:tab/>
        <w:t>None</w:t>
      </w:r>
      <w:r>
        <w:br/>
      </w:r>
      <w:r>
        <w:lastRenderedPageBreak/>
        <w:tab/>
        <w:t>Pre-condition:</w:t>
      </w:r>
      <w:r>
        <w:tab/>
      </w:r>
      <w:r>
        <w:tab/>
        <w:t>Successful connection to server has been made</w:t>
      </w:r>
      <w:r>
        <w:br/>
      </w:r>
      <w:r>
        <w:tab/>
        <w:t>Post-condition:</w:t>
      </w:r>
      <w:r>
        <w:tab/>
        <w:t>File will be sent from server and saved on hard drive</w:t>
      </w:r>
      <w:r>
        <w:br/>
      </w:r>
      <w:r>
        <w:tab/>
        <w:t>Exceptions:</w:t>
      </w:r>
      <w:r>
        <w:tab/>
        <w:t>None</w:t>
      </w:r>
      <w:r>
        <w:br/>
      </w:r>
      <w:r>
        <w:tab/>
        <w:t>Flow of Events:</w:t>
      </w:r>
    </w:p>
    <w:p w:rsidR="00545CC8" w:rsidRDefault="00545CC8" w:rsidP="00985905">
      <w:pPr>
        <w:pStyle w:val="ListParagraph"/>
        <w:numPr>
          <w:ilvl w:val="0"/>
          <w:numId w:val="37"/>
        </w:numPr>
        <w:ind w:left="1890" w:hanging="450"/>
      </w:pPr>
      <w:r>
        <w:t>File received from server</w:t>
      </w:r>
    </w:p>
    <w:p w:rsidR="003A280C" w:rsidRDefault="003A280C" w:rsidP="003A280C">
      <w:pPr>
        <w:pStyle w:val="ListParagraph"/>
      </w:pPr>
    </w:p>
    <w:p w:rsidR="003A280C" w:rsidRDefault="003A280C" w:rsidP="003A280C">
      <w:pPr>
        <w:pStyle w:val="ListParagraph"/>
      </w:pPr>
      <w:r>
        <w:t>Exception Handling:  None</w:t>
      </w:r>
    </w:p>
    <w:p w:rsidR="000F2C6F" w:rsidRDefault="000F2C6F" w:rsidP="000F2C6F">
      <w:r w:rsidRPr="006278C2">
        <w:rPr>
          <w:b/>
        </w:rPr>
        <w:t>Name:</w:t>
      </w:r>
      <w:r>
        <w:rPr>
          <w:b/>
        </w:rPr>
        <w:t xml:space="preserve"> </w:t>
      </w:r>
      <w:proofErr w:type="spellStart"/>
      <w:r>
        <w:rPr>
          <w:b/>
        </w:rPr>
        <w:t>sendCom</w:t>
      </w:r>
      <w:proofErr w:type="spellEnd"/>
      <w:r>
        <w:rPr>
          <w:b/>
        </w:rPr>
        <w:t>(String command)</w:t>
      </w:r>
      <w:r>
        <w:br/>
      </w:r>
      <w:r>
        <w:tab/>
        <w:t>Arguments:</w:t>
      </w:r>
      <w:r>
        <w:tab/>
        <w:t>String command</w:t>
      </w:r>
      <w:r>
        <w:br/>
      </w:r>
      <w:r>
        <w:tab/>
        <w:t>Returns:</w:t>
      </w:r>
      <w:r>
        <w:tab/>
        <w:t>None</w:t>
      </w:r>
      <w:r>
        <w:br/>
      </w:r>
      <w:r>
        <w:tab/>
        <w:t>Pre-condition:</w:t>
      </w:r>
      <w:r>
        <w:tab/>
      </w:r>
      <w:r>
        <w:tab/>
        <w:t>Successful connection to server has been made</w:t>
      </w:r>
      <w:r>
        <w:br/>
      </w:r>
      <w:r>
        <w:tab/>
        <w:t>Post-condition:</w:t>
      </w:r>
      <w:r>
        <w:tab/>
        <w:t>Sends string to server to act as communication</w:t>
      </w:r>
      <w:r>
        <w:br/>
      </w:r>
      <w:r>
        <w:tab/>
        <w:t>Exceptions:</w:t>
      </w:r>
      <w:r>
        <w:tab/>
        <w:t>None</w:t>
      </w:r>
      <w:r>
        <w:br/>
      </w:r>
      <w:r>
        <w:tab/>
        <w:t>Flow of Events:</w:t>
      </w:r>
    </w:p>
    <w:p w:rsidR="000F2C6F" w:rsidRDefault="000F2C6F" w:rsidP="00985905">
      <w:pPr>
        <w:pStyle w:val="ListParagraph"/>
        <w:numPr>
          <w:ilvl w:val="0"/>
          <w:numId w:val="38"/>
        </w:numPr>
        <w:ind w:left="1890" w:hanging="450"/>
      </w:pPr>
      <w:r>
        <w:t>Function sends string to server</w:t>
      </w:r>
    </w:p>
    <w:p w:rsidR="003A280C" w:rsidRDefault="003A280C" w:rsidP="003A280C">
      <w:pPr>
        <w:pStyle w:val="ListParagraph"/>
      </w:pPr>
    </w:p>
    <w:p w:rsidR="003A280C" w:rsidRDefault="003A280C" w:rsidP="003A280C">
      <w:pPr>
        <w:pStyle w:val="ListParagraph"/>
      </w:pPr>
      <w:r>
        <w:t>Exception Handling:  None</w:t>
      </w:r>
    </w:p>
    <w:p w:rsidR="000F2C6F" w:rsidRDefault="000F2C6F" w:rsidP="000F2C6F">
      <w:r w:rsidRPr="006278C2">
        <w:rPr>
          <w:b/>
        </w:rPr>
        <w:t>Name:</w:t>
      </w:r>
      <w:r>
        <w:rPr>
          <w:b/>
        </w:rPr>
        <w:t xml:space="preserve"> close(String student)</w:t>
      </w:r>
      <w:r>
        <w:br/>
      </w:r>
      <w:r>
        <w:tab/>
        <w:t>Arguments:</w:t>
      </w:r>
      <w:r>
        <w:tab/>
        <w:t>String student</w:t>
      </w:r>
      <w:r>
        <w:br/>
      </w:r>
      <w:r>
        <w:tab/>
        <w:t>Returns:</w:t>
      </w:r>
      <w:r>
        <w:tab/>
        <w:t>None</w:t>
      </w:r>
      <w:r>
        <w:br/>
      </w:r>
      <w:r>
        <w:tab/>
        <w:t>Pre-condition:</w:t>
      </w:r>
      <w:r>
        <w:tab/>
      </w:r>
      <w:r>
        <w:tab/>
        <w:t>Successful connection to server has been made</w:t>
      </w:r>
      <w:r>
        <w:br/>
      </w:r>
      <w:r>
        <w:tab/>
        <w:t>Post-condition:</w:t>
      </w:r>
      <w:r>
        <w:tab/>
        <w:t>User is logged out and server connection terminated</w:t>
      </w:r>
      <w:r>
        <w:br/>
      </w:r>
      <w:r>
        <w:tab/>
        <w:t>Exceptions:</w:t>
      </w:r>
      <w:r>
        <w:tab/>
      </w:r>
      <w:proofErr w:type="spellStart"/>
      <w:r>
        <w:t>IOException</w:t>
      </w:r>
      <w:proofErr w:type="spellEnd"/>
      <w:r>
        <w:br/>
      </w:r>
      <w:r>
        <w:tab/>
        <w:t>Flow of Events:</w:t>
      </w:r>
    </w:p>
    <w:p w:rsidR="000F2C6F" w:rsidRDefault="000F2C6F" w:rsidP="00985905">
      <w:pPr>
        <w:pStyle w:val="ListParagraph"/>
        <w:numPr>
          <w:ilvl w:val="0"/>
          <w:numId w:val="39"/>
        </w:numPr>
        <w:ind w:left="1890" w:hanging="450"/>
      </w:pPr>
      <w:r>
        <w:t>User click close button in upper right hand corner</w:t>
      </w:r>
    </w:p>
    <w:p w:rsidR="000F2C6F" w:rsidRDefault="000F2C6F" w:rsidP="00985905">
      <w:pPr>
        <w:pStyle w:val="ListParagraph"/>
        <w:numPr>
          <w:ilvl w:val="0"/>
          <w:numId w:val="39"/>
        </w:numPr>
        <w:ind w:left="1890" w:hanging="450"/>
      </w:pPr>
      <w:r>
        <w:t>Chooses to close program</w:t>
      </w:r>
    </w:p>
    <w:p w:rsidR="000F2C6F" w:rsidRDefault="000F2C6F" w:rsidP="00985905">
      <w:pPr>
        <w:pStyle w:val="ListParagraph"/>
        <w:numPr>
          <w:ilvl w:val="0"/>
          <w:numId w:val="39"/>
        </w:numPr>
        <w:ind w:left="1890" w:hanging="450"/>
      </w:pPr>
      <w:r>
        <w:lastRenderedPageBreak/>
        <w:t>Server is sent message to log out user</w:t>
      </w:r>
    </w:p>
    <w:p w:rsidR="000F2C6F" w:rsidRDefault="00FC64C5" w:rsidP="00985905">
      <w:pPr>
        <w:pStyle w:val="ListParagraph"/>
        <w:numPr>
          <w:ilvl w:val="0"/>
          <w:numId w:val="39"/>
        </w:numPr>
        <w:ind w:left="1890" w:hanging="450"/>
      </w:pPr>
      <w:r>
        <w:t>S</w:t>
      </w:r>
      <w:r w:rsidR="000F2C6F">
        <w:t>ocket</w:t>
      </w:r>
      <w:r>
        <w:t xml:space="preserve"> to server</w:t>
      </w:r>
      <w:r w:rsidR="000F2C6F">
        <w:t xml:space="preserve"> is closed</w:t>
      </w:r>
    </w:p>
    <w:p w:rsidR="003A280C" w:rsidRDefault="003A280C" w:rsidP="003A280C">
      <w:pPr>
        <w:pStyle w:val="ListParagraph"/>
      </w:pPr>
    </w:p>
    <w:p w:rsidR="003A280C" w:rsidRDefault="003A280C" w:rsidP="003A280C">
      <w:pPr>
        <w:pStyle w:val="ListParagraph"/>
        <w:ind w:left="2880" w:hanging="2160"/>
      </w:pPr>
      <w:r>
        <w:t>Exception Handling:  No notifications sent and program is closed.  This should clear all sockets handling the issue.</w:t>
      </w:r>
    </w:p>
    <w:p w:rsidR="000F2C6F" w:rsidRDefault="000F2C6F" w:rsidP="000F2C6F">
      <w:r w:rsidRPr="006278C2">
        <w:rPr>
          <w:b/>
        </w:rPr>
        <w:t>Name:</w:t>
      </w:r>
      <w:r>
        <w:rPr>
          <w:b/>
        </w:rPr>
        <w:t xml:space="preserve"> </w:t>
      </w:r>
      <w:proofErr w:type="spellStart"/>
      <w:r w:rsidR="00EC6C8D">
        <w:rPr>
          <w:b/>
        </w:rPr>
        <w:t>logOut</w:t>
      </w:r>
      <w:proofErr w:type="spellEnd"/>
      <w:r>
        <w:rPr>
          <w:b/>
        </w:rPr>
        <w:t xml:space="preserve">(String </w:t>
      </w:r>
      <w:r w:rsidR="00E320A8">
        <w:rPr>
          <w:b/>
        </w:rPr>
        <w:t>student</w:t>
      </w:r>
      <w:r>
        <w:rPr>
          <w:b/>
        </w:rPr>
        <w:t>)</w:t>
      </w:r>
      <w:r>
        <w:br/>
      </w:r>
      <w:r>
        <w:tab/>
        <w:t>Arguments:</w:t>
      </w:r>
      <w:r>
        <w:tab/>
        <w:t xml:space="preserve">String </w:t>
      </w:r>
      <w:r w:rsidR="00E320A8">
        <w:t>student</w:t>
      </w:r>
      <w:r>
        <w:br/>
      </w:r>
      <w:r>
        <w:tab/>
        <w:t>Returns:</w:t>
      </w:r>
      <w:r>
        <w:tab/>
        <w:t>None</w:t>
      </w:r>
      <w:r>
        <w:br/>
      </w:r>
      <w:r>
        <w:tab/>
        <w:t>Pre-condition:</w:t>
      </w:r>
      <w:r>
        <w:tab/>
      </w:r>
      <w:r>
        <w:tab/>
        <w:t>Successful connection to server has been made</w:t>
      </w:r>
      <w:r>
        <w:br/>
      </w:r>
      <w:r>
        <w:tab/>
        <w:t>Post-condition:</w:t>
      </w:r>
      <w:r>
        <w:tab/>
      </w:r>
      <w:r w:rsidR="00E320A8">
        <w:t>User clicked logout button</w:t>
      </w:r>
      <w:r>
        <w:br/>
      </w:r>
      <w:r>
        <w:tab/>
        <w:t>Exceptions:</w:t>
      </w:r>
      <w:r>
        <w:tab/>
        <w:t>None</w:t>
      </w:r>
      <w:r>
        <w:br/>
      </w:r>
      <w:r>
        <w:tab/>
        <w:t>Flow of Events:</w:t>
      </w:r>
    </w:p>
    <w:p w:rsidR="00E320A8" w:rsidRDefault="00E320A8" w:rsidP="00985905">
      <w:pPr>
        <w:pStyle w:val="ListParagraph"/>
        <w:numPr>
          <w:ilvl w:val="0"/>
          <w:numId w:val="40"/>
        </w:numPr>
        <w:ind w:left="1890" w:hanging="450"/>
      </w:pPr>
      <w:r>
        <w:t>User click logout button</w:t>
      </w:r>
    </w:p>
    <w:p w:rsidR="00545CC8" w:rsidRDefault="00E320A8" w:rsidP="00985905">
      <w:pPr>
        <w:pStyle w:val="ListParagraph"/>
        <w:numPr>
          <w:ilvl w:val="0"/>
          <w:numId w:val="40"/>
        </w:numPr>
        <w:ind w:left="1890" w:hanging="450"/>
      </w:pPr>
      <w:r>
        <w:t>User is logged out of server</w:t>
      </w:r>
    </w:p>
    <w:p w:rsidR="003A280C" w:rsidRDefault="003A280C" w:rsidP="003A280C">
      <w:pPr>
        <w:pStyle w:val="ListParagraph"/>
      </w:pPr>
    </w:p>
    <w:p w:rsidR="003A280C" w:rsidRDefault="003A280C" w:rsidP="003A280C">
      <w:pPr>
        <w:pStyle w:val="ListParagraph"/>
      </w:pPr>
      <w:r>
        <w:t>Exception Handling:  None</w:t>
      </w:r>
    </w:p>
    <w:p w:rsidR="007D3511" w:rsidRPr="00847360" w:rsidRDefault="007D3511" w:rsidP="007D3511">
      <w:pPr>
        <w:pStyle w:val="Heading3"/>
      </w:pPr>
      <w:bookmarkStart w:id="60" w:name="_Toc384136742"/>
      <w:r>
        <w:t>6</w:t>
      </w:r>
      <w:r w:rsidR="00181176">
        <w:t>.1</w:t>
      </w:r>
      <w:r>
        <w:t xml:space="preserve">.8 </w:t>
      </w:r>
      <w:proofErr w:type="spellStart"/>
      <w:r>
        <w:t>studData</w:t>
      </w:r>
      <w:bookmarkEnd w:id="60"/>
      <w:proofErr w:type="spellEnd"/>
    </w:p>
    <w:p w:rsidR="00977F7E" w:rsidRDefault="00977F7E" w:rsidP="00977F7E">
      <w:r w:rsidRPr="006278C2">
        <w:rPr>
          <w:b/>
        </w:rPr>
        <w:t>Name:</w:t>
      </w:r>
      <w:r w:rsidR="00EC6C8D">
        <w:rPr>
          <w:b/>
        </w:rPr>
        <w:t xml:space="preserve"> </w:t>
      </w:r>
      <w:proofErr w:type="spellStart"/>
      <w:r w:rsidR="00EC6C8D">
        <w:rPr>
          <w:b/>
        </w:rPr>
        <w:t>setUser</w:t>
      </w:r>
      <w:proofErr w:type="spellEnd"/>
      <w:r>
        <w:rPr>
          <w:b/>
        </w:rPr>
        <w:t>(String x)</w:t>
      </w:r>
      <w:r>
        <w:br/>
      </w:r>
      <w:r>
        <w:tab/>
        <w:t>Arguments:</w:t>
      </w:r>
      <w:r>
        <w:tab/>
        <w:t>String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AC7DAA">
        <w:t>User</w:t>
      </w:r>
      <w:r>
        <w:t>name is recorded</w:t>
      </w:r>
      <w:r>
        <w:br/>
      </w:r>
      <w:r>
        <w:tab/>
        <w:t>Exceptions:</w:t>
      </w:r>
      <w:r>
        <w:tab/>
        <w:t>None</w:t>
      </w:r>
      <w:r>
        <w:br/>
      </w:r>
      <w:r>
        <w:tab/>
        <w:t>Flow of Events:</w:t>
      </w:r>
    </w:p>
    <w:p w:rsidR="00977F7E" w:rsidRDefault="00977F7E" w:rsidP="00985905">
      <w:pPr>
        <w:pStyle w:val="ListParagraph"/>
        <w:numPr>
          <w:ilvl w:val="0"/>
          <w:numId w:val="41"/>
        </w:numPr>
        <w:ind w:left="1890" w:hanging="450"/>
      </w:pPr>
      <w:r>
        <w:t>Function store</w:t>
      </w:r>
      <w:r w:rsidR="001B13E2">
        <w:t>s</w:t>
      </w:r>
      <w:r>
        <w:t xml:space="preserve"> username</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lastRenderedPageBreak/>
        <w:t>Name:</w:t>
      </w:r>
      <w:r>
        <w:rPr>
          <w:b/>
        </w:rPr>
        <w:t xml:space="preserve"> </w:t>
      </w:r>
      <w:proofErr w:type="spellStart"/>
      <w:r>
        <w:rPr>
          <w:b/>
        </w:rPr>
        <w:t>setAttention</w:t>
      </w:r>
      <w:proofErr w:type="spellEnd"/>
      <w:r>
        <w:rPr>
          <w:b/>
        </w:rPr>
        <w:t>(</w:t>
      </w:r>
      <w:proofErr w:type="spellStart"/>
      <w:r>
        <w:rPr>
          <w:b/>
        </w:rPr>
        <w:t>int</w:t>
      </w:r>
      <w:proofErr w:type="spellEnd"/>
      <w:r>
        <w:rPr>
          <w:b/>
        </w:rPr>
        <w:t xml:space="preserve"> x)</w:t>
      </w:r>
      <w:r>
        <w:br/>
      </w:r>
      <w:r>
        <w:tab/>
        <w:t>Arguments:</w:t>
      </w:r>
      <w:r>
        <w:tab/>
        <w:t>Integer x</w:t>
      </w:r>
      <w:r>
        <w:br/>
      </w:r>
      <w:r>
        <w:tab/>
        <w:t>Returns:</w:t>
      </w:r>
      <w:r>
        <w:tab/>
        <w:t>None</w:t>
      </w:r>
      <w:r>
        <w:br/>
      </w:r>
      <w:r>
        <w:tab/>
        <w:t>Pre-condition:</w:t>
      </w:r>
      <w:r>
        <w:tab/>
      </w:r>
      <w:r>
        <w:tab/>
        <w:t xml:space="preserve">User is logged in and data is being stored about </w:t>
      </w:r>
      <w:r w:rsidR="00391000">
        <w:t>him/her</w:t>
      </w:r>
      <w:r>
        <w:br/>
      </w:r>
      <w:r>
        <w:tab/>
        <w:t>Post-condition:</w:t>
      </w:r>
      <w:r>
        <w:tab/>
        <w:t>Attention data is recorded</w:t>
      </w:r>
      <w:r>
        <w:br/>
      </w:r>
      <w:r>
        <w:tab/>
        <w:t>Exceptions:</w:t>
      </w:r>
      <w:r>
        <w:tab/>
        <w:t>None</w:t>
      </w:r>
      <w:r>
        <w:br/>
      </w:r>
      <w:r>
        <w:tab/>
        <w:t>Flow of Events:</w:t>
      </w:r>
    </w:p>
    <w:p w:rsidR="00774376" w:rsidRDefault="00774376" w:rsidP="00985905">
      <w:pPr>
        <w:pStyle w:val="ListParagraph"/>
        <w:numPr>
          <w:ilvl w:val="0"/>
          <w:numId w:val="42"/>
        </w:numPr>
        <w:ind w:left="1890" w:hanging="450"/>
      </w:pPr>
      <w:r>
        <w:t>Function stores attention level</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Pr>
          <w:b/>
        </w:rPr>
        <w:t>s</w:t>
      </w:r>
      <w:r w:rsidR="00214068">
        <w:rPr>
          <w:b/>
        </w:rPr>
        <w:t>etFrustration</w:t>
      </w:r>
      <w:proofErr w:type="spellEnd"/>
      <w:r>
        <w:rPr>
          <w:b/>
        </w:rPr>
        <w:t>(</w:t>
      </w:r>
      <w:proofErr w:type="spellStart"/>
      <w:r w:rsidR="00214068">
        <w:rPr>
          <w:b/>
        </w:rPr>
        <w:t>int</w:t>
      </w:r>
      <w:proofErr w:type="spellEnd"/>
      <w:r>
        <w:rPr>
          <w:b/>
        </w:rPr>
        <w:t xml:space="preserve"> x)</w:t>
      </w:r>
      <w:r>
        <w:br/>
      </w:r>
      <w:r>
        <w:tab/>
        <w:t>Arguments:</w:t>
      </w:r>
      <w:r>
        <w:tab/>
      </w:r>
      <w:r w:rsidR="00214068">
        <w:t>Integer</w:t>
      </w:r>
      <w:r>
        <w:t xml:space="preserve">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214068">
        <w:t>Frustration</w:t>
      </w:r>
      <w:r>
        <w:t xml:space="preserve"> is recorded</w:t>
      </w:r>
      <w:r>
        <w:br/>
      </w:r>
      <w:r>
        <w:tab/>
        <w:t>Exceptions:</w:t>
      </w:r>
      <w:r>
        <w:tab/>
        <w:t>None</w:t>
      </w:r>
      <w:r>
        <w:br/>
      </w:r>
      <w:r>
        <w:tab/>
        <w:t>Flow of Events:</w:t>
      </w:r>
    </w:p>
    <w:p w:rsidR="00774376" w:rsidRDefault="00214068" w:rsidP="00985905">
      <w:pPr>
        <w:pStyle w:val="ListParagraph"/>
        <w:numPr>
          <w:ilvl w:val="0"/>
          <w:numId w:val="43"/>
        </w:numPr>
        <w:ind w:left="1890" w:hanging="450"/>
      </w:pPr>
      <w:r>
        <w:t>Function stores frustration level</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Pr>
          <w:b/>
        </w:rPr>
        <w:t>s</w:t>
      </w:r>
      <w:r w:rsidR="00E2273E">
        <w:rPr>
          <w:b/>
        </w:rPr>
        <w:t>etCorret</w:t>
      </w:r>
      <w:proofErr w:type="spellEnd"/>
      <w:r>
        <w:rPr>
          <w:b/>
        </w:rPr>
        <w:t>(</w:t>
      </w:r>
      <w:proofErr w:type="spellStart"/>
      <w:r w:rsidR="00E2273E">
        <w:rPr>
          <w:b/>
        </w:rPr>
        <w:t>boolean</w:t>
      </w:r>
      <w:proofErr w:type="spellEnd"/>
      <w:r>
        <w:rPr>
          <w:b/>
        </w:rPr>
        <w:t xml:space="preserve"> x)</w:t>
      </w:r>
      <w:r>
        <w:br/>
      </w:r>
      <w:r>
        <w:tab/>
        <w:t>Arguments:</w:t>
      </w:r>
      <w:r>
        <w:tab/>
      </w:r>
      <w:r w:rsidR="00E2273E">
        <w:t>Boolean</w:t>
      </w:r>
      <w:r>
        <w:t xml:space="preserve">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E2273E">
        <w:t>If question answer correctly</w:t>
      </w:r>
      <w:r>
        <w:t xml:space="preserve"> is recorded</w:t>
      </w:r>
      <w:r>
        <w:br/>
      </w:r>
      <w:r>
        <w:lastRenderedPageBreak/>
        <w:tab/>
        <w:t>Exceptions:</w:t>
      </w:r>
      <w:r>
        <w:tab/>
        <w:t>None</w:t>
      </w:r>
      <w:r>
        <w:br/>
      </w:r>
      <w:r>
        <w:tab/>
        <w:t>Flow of Events:</w:t>
      </w:r>
    </w:p>
    <w:p w:rsidR="00774376" w:rsidRDefault="00E2273E" w:rsidP="00985905">
      <w:pPr>
        <w:pStyle w:val="ListParagraph"/>
        <w:numPr>
          <w:ilvl w:val="0"/>
          <w:numId w:val="44"/>
        </w:numPr>
        <w:ind w:left="1890" w:hanging="450"/>
      </w:pPr>
      <w:r>
        <w:t>Function stores if the user answered question correctly</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Pr>
          <w:b/>
        </w:rPr>
        <w:t>s</w:t>
      </w:r>
      <w:r w:rsidR="00E2273E">
        <w:rPr>
          <w:b/>
        </w:rPr>
        <w:t>etStartTime</w:t>
      </w:r>
      <w:proofErr w:type="spellEnd"/>
      <w:r>
        <w:rPr>
          <w:b/>
        </w:rPr>
        <w:t>(</w:t>
      </w:r>
      <w:r w:rsidR="00E2273E">
        <w:rPr>
          <w:b/>
        </w:rPr>
        <w:t>long</w:t>
      </w:r>
      <w:r>
        <w:rPr>
          <w:b/>
        </w:rPr>
        <w:t xml:space="preserve"> x)</w:t>
      </w:r>
      <w:r>
        <w:br/>
      </w:r>
      <w:r>
        <w:tab/>
        <w:t>Arguments:</w:t>
      </w:r>
      <w:r>
        <w:tab/>
      </w:r>
      <w:r w:rsidR="00E2273E">
        <w:t>long</w:t>
      </w:r>
      <w:r>
        <w:t xml:space="preserve">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E2273E">
        <w:t>Time question</w:t>
      </w:r>
      <w:r>
        <w:t xml:space="preserve"> is</w:t>
      </w:r>
      <w:r w:rsidR="00E2273E">
        <w:t xml:space="preserve"> started is</w:t>
      </w:r>
      <w:r>
        <w:t xml:space="preserve"> recorded</w:t>
      </w:r>
      <w:r>
        <w:br/>
      </w:r>
      <w:r>
        <w:tab/>
        <w:t>Exceptions:</w:t>
      </w:r>
      <w:r>
        <w:tab/>
        <w:t>None</w:t>
      </w:r>
      <w:r>
        <w:br/>
      </w:r>
      <w:r>
        <w:tab/>
        <w:t>Flow of Events:</w:t>
      </w:r>
    </w:p>
    <w:p w:rsidR="00774376" w:rsidRDefault="00E2273E" w:rsidP="00985905">
      <w:pPr>
        <w:pStyle w:val="ListParagraph"/>
        <w:numPr>
          <w:ilvl w:val="0"/>
          <w:numId w:val="45"/>
        </w:numPr>
        <w:ind w:left="1890" w:hanging="450"/>
      </w:pPr>
      <w:r>
        <w:t>Function stores start time</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Pr>
          <w:b/>
        </w:rPr>
        <w:t>s</w:t>
      </w:r>
      <w:r w:rsidR="00E2273E">
        <w:rPr>
          <w:b/>
        </w:rPr>
        <w:t>etStopTime</w:t>
      </w:r>
      <w:proofErr w:type="spellEnd"/>
      <w:r>
        <w:rPr>
          <w:b/>
        </w:rPr>
        <w:t>(</w:t>
      </w:r>
      <w:r w:rsidR="00E2273E">
        <w:rPr>
          <w:b/>
        </w:rPr>
        <w:t>long</w:t>
      </w:r>
      <w:r>
        <w:rPr>
          <w:b/>
        </w:rPr>
        <w:t xml:space="preserve"> x)</w:t>
      </w:r>
      <w:r>
        <w:br/>
      </w:r>
      <w:r>
        <w:tab/>
        <w:t>Arguments:</w:t>
      </w:r>
      <w:r>
        <w:tab/>
      </w:r>
      <w:r w:rsidR="00E2273E">
        <w:t>long</w:t>
      </w:r>
      <w:r>
        <w:t xml:space="preserve">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E2273E">
        <w:t>Time question</w:t>
      </w:r>
      <w:r>
        <w:t xml:space="preserve"> is</w:t>
      </w:r>
      <w:r w:rsidR="00E2273E">
        <w:t xml:space="preserve"> finished is</w:t>
      </w:r>
      <w:r>
        <w:t xml:space="preserve"> recorded</w:t>
      </w:r>
      <w:r>
        <w:br/>
      </w:r>
      <w:r>
        <w:tab/>
        <w:t>Exceptions:</w:t>
      </w:r>
      <w:r>
        <w:tab/>
        <w:t>None</w:t>
      </w:r>
      <w:r>
        <w:br/>
      </w:r>
      <w:r>
        <w:tab/>
        <w:t>Flow of Events:</w:t>
      </w:r>
    </w:p>
    <w:p w:rsidR="00774376" w:rsidRDefault="00E2273E" w:rsidP="00985905">
      <w:pPr>
        <w:pStyle w:val="ListParagraph"/>
        <w:numPr>
          <w:ilvl w:val="0"/>
          <w:numId w:val="46"/>
        </w:numPr>
        <w:ind w:left="1890" w:hanging="450"/>
      </w:pPr>
      <w:r>
        <w:t>Function stores time question answered</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lastRenderedPageBreak/>
        <w:t>Name:</w:t>
      </w:r>
      <w:r>
        <w:rPr>
          <w:b/>
        </w:rPr>
        <w:t xml:space="preserve"> </w:t>
      </w:r>
      <w:proofErr w:type="spellStart"/>
      <w:r>
        <w:rPr>
          <w:b/>
        </w:rPr>
        <w:t>s</w:t>
      </w:r>
      <w:r w:rsidR="00E2273E">
        <w:rPr>
          <w:b/>
        </w:rPr>
        <w:t>etProblem</w:t>
      </w:r>
      <w:proofErr w:type="spellEnd"/>
      <w:r>
        <w:rPr>
          <w:b/>
        </w:rPr>
        <w:t>(String x)</w:t>
      </w:r>
      <w:r>
        <w:br/>
      </w:r>
      <w:r>
        <w:tab/>
        <w:t>Arguments:</w:t>
      </w:r>
      <w:r>
        <w:tab/>
        <w:t>String x</w:t>
      </w:r>
      <w:r>
        <w:br/>
      </w:r>
      <w:r>
        <w:tab/>
        <w:t>Returns:</w:t>
      </w:r>
      <w:r>
        <w:tab/>
        <w:t>None</w:t>
      </w:r>
      <w:r>
        <w:br/>
      </w:r>
      <w:r>
        <w:tab/>
        <w:t>Pre-condition:</w:t>
      </w:r>
      <w:r>
        <w:tab/>
      </w:r>
      <w:r>
        <w:tab/>
        <w:t xml:space="preserve">User is logged in and data is being stored about </w:t>
      </w:r>
      <w:r w:rsidR="00391000">
        <w:t>him/her</w:t>
      </w:r>
      <w:r>
        <w:br/>
      </w:r>
      <w:r>
        <w:tab/>
        <w:t>Post-condition:</w:t>
      </w:r>
      <w:r>
        <w:tab/>
      </w:r>
      <w:r w:rsidR="00E2273E">
        <w:t>Question being answered</w:t>
      </w:r>
      <w:r>
        <w:t xml:space="preserve"> is recorded</w:t>
      </w:r>
      <w:r>
        <w:br/>
      </w:r>
      <w:r>
        <w:tab/>
        <w:t>Exceptions:</w:t>
      </w:r>
      <w:r>
        <w:tab/>
        <w:t>None</w:t>
      </w:r>
      <w:r>
        <w:br/>
      </w:r>
      <w:r>
        <w:tab/>
        <w:t>Flow of Events:</w:t>
      </w:r>
    </w:p>
    <w:p w:rsidR="00774376" w:rsidRDefault="00E2273E" w:rsidP="00985905">
      <w:pPr>
        <w:pStyle w:val="ListParagraph"/>
        <w:numPr>
          <w:ilvl w:val="0"/>
          <w:numId w:val="47"/>
        </w:numPr>
        <w:ind w:left="1890" w:hanging="450"/>
      </w:pPr>
      <w:r>
        <w:t>Function stores question</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Pr>
          <w:b/>
        </w:rPr>
        <w:t>s</w:t>
      </w:r>
      <w:r w:rsidR="00E2273E">
        <w:rPr>
          <w:b/>
        </w:rPr>
        <w:t>etAnswer</w:t>
      </w:r>
      <w:proofErr w:type="spellEnd"/>
      <w:r>
        <w:rPr>
          <w:b/>
        </w:rPr>
        <w:t>(String x)</w:t>
      </w:r>
      <w:r>
        <w:br/>
      </w:r>
      <w:r>
        <w:tab/>
        <w:t>Arguments:</w:t>
      </w:r>
      <w:r>
        <w:tab/>
        <w:t>String x</w:t>
      </w:r>
      <w:r>
        <w:br/>
      </w:r>
      <w:r>
        <w:tab/>
        <w:t>Returns:</w:t>
      </w:r>
      <w:r>
        <w:tab/>
        <w:t>None</w:t>
      </w:r>
      <w:r>
        <w:br/>
      </w:r>
      <w:r>
        <w:tab/>
        <w:t>Pre-condition:</w:t>
      </w:r>
      <w:r>
        <w:tab/>
      </w:r>
      <w:r>
        <w:tab/>
        <w:t>User is logged in and data is being stored abou</w:t>
      </w:r>
      <w:r w:rsidR="008412BC">
        <w:t xml:space="preserve">t </w:t>
      </w:r>
      <w:r w:rsidR="00391000">
        <w:t>him/her</w:t>
      </w:r>
      <w:r w:rsidR="008412BC">
        <w:br/>
      </w:r>
      <w:r w:rsidR="008412BC">
        <w:tab/>
        <w:t>Post-condition:</w:t>
      </w:r>
      <w:r w:rsidR="008412BC">
        <w:tab/>
        <w:t>Answer</w:t>
      </w:r>
      <w:r>
        <w:t xml:space="preserve"> is recorded</w:t>
      </w:r>
      <w:r>
        <w:br/>
      </w:r>
      <w:r>
        <w:tab/>
        <w:t>Exceptions:</w:t>
      </w:r>
      <w:r>
        <w:tab/>
        <w:t>None</w:t>
      </w:r>
      <w:r>
        <w:br/>
      </w:r>
      <w:r>
        <w:tab/>
        <w:t>Flow of Events:</w:t>
      </w:r>
    </w:p>
    <w:p w:rsidR="00774376" w:rsidRDefault="00774376" w:rsidP="00985905">
      <w:pPr>
        <w:pStyle w:val="ListParagraph"/>
        <w:numPr>
          <w:ilvl w:val="0"/>
          <w:numId w:val="48"/>
        </w:numPr>
        <w:ind w:left="1890" w:hanging="450"/>
      </w:pPr>
      <w:r>
        <w:t>Function store</w:t>
      </w:r>
      <w:r w:rsidR="008412BC">
        <w:t>s</w:t>
      </w:r>
      <w:r>
        <w:t xml:space="preserve"> </w:t>
      </w:r>
      <w:r w:rsidR="008412BC">
        <w:t xml:space="preserve">the answer the user </w:t>
      </w:r>
      <w:r w:rsidR="00391000">
        <w:t>inputted</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sidR="008412BC">
        <w:rPr>
          <w:b/>
        </w:rPr>
        <w:t xml:space="preserve"> </w:t>
      </w:r>
      <w:proofErr w:type="spellStart"/>
      <w:r w:rsidR="008412BC">
        <w:rPr>
          <w:b/>
        </w:rPr>
        <w:t>setToWrite</w:t>
      </w:r>
      <w:proofErr w:type="spellEnd"/>
      <w:r w:rsidR="008412BC">
        <w:rPr>
          <w:b/>
        </w:rPr>
        <w:t>(</w:t>
      </w:r>
      <w:proofErr w:type="spellStart"/>
      <w:r w:rsidR="008412BC">
        <w:rPr>
          <w:b/>
        </w:rPr>
        <w:t>studData</w:t>
      </w:r>
      <w:proofErr w:type="spellEnd"/>
      <w:r w:rsidR="008412BC">
        <w:rPr>
          <w:b/>
        </w:rPr>
        <w:t>[]</w:t>
      </w:r>
      <w:r>
        <w:rPr>
          <w:b/>
        </w:rPr>
        <w:t xml:space="preserve"> x)</w:t>
      </w:r>
      <w:r>
        <w:br/>
      </w:r>
      <w:r>
        <w:tab/>
        <w:t>Arguments:</w:t>
      </w:r>
      <w:r>
        <w:tab/>
      </w:r>
      <w:proofErr w:type="spellStart"/>
      <w:r w:rsidR="008412BC">
        <w:t>studData</w:t>
      </w:r>
      <w:proofErr w:type="spellEnd"/>
      <w:r w:rsidR="008412BC">
        <w:t>[]</w:t>
      </w:r>
      <w:r>
        <w:t xml:space="preserve"> x</w:t>
      </w:r>
      <w:r>
        <w:br/>
      </w:r>
      <w:r>
        <w:tab/>
        <w:t>Returns:</w:t>
      </w:r>
      <w:r>
        <w:tab/>
        <w:t>None</w:t>
      </w:r>
      <w:r>
        <w:br/>
      </w:r>
      <w:r>
        <w:tab/>
        <w:t>Pre-condition:</w:t>
      </w:r>
      <w:r>
        <w:tab/>
      </w:r>
      <w:r>
        <w:tab/>
        <w:t xml:space="preserve">User is logged in and data is being stored about </w:t>
      </w:r>
      <w:r w:rsidR="00391000">
        <w:t>him/her</w:t>
      </w:r>
      <w:r>
        <w:br/>
      </w:r>
      <w:r>
        <w:tab/>
        <w:t>Post-condition:</w:t>
      </w:r>
      <w:r>
        <w:tab/>
      </w:r>
      <w:proofErr w:type="spellStart"/>
      <w:r w:rsidR="008412BC">
        <w:t>studData</w:t>
      </w:r>
      <w:proofErr w:type="spellEnd"/>
      <w:r w:rsidR="008412BC">
        <w:t xml:space="preserve"> array is stored</w:t>
      </w:r>
      <w:r>
        <w:br/>
      </w:r>
      <w:r>
        <w:lastRenderedPageBreak/>
        <w:tab/>
        <w:t>Exceptions:</w:t>
      </w:r>
      <w:r>
        <w:tab/>
        <w:t>None</w:t>
      </w:r>
      <w:r>
        <w:br/>
      </w:r>
      <w:r>
        <w:tab/>
        <w:t>Flow of Events:</w:t>
      </w:r>
    </w:p>
    <w:p w:rsidR="00774376" w:rsidRDefault="008412BC" w:rsidP="00985905">
      <w:pPr>
        <w:pStyle w:val="ListParagraph"/>
        <w:numPr>
          <w:ilvl w:val="0"/>
          <w:numId w:val="49"/>
        </w:numPr>
        <w:ind w:left="1890" w:hanging="450"/>
      </w:pPr>
      <w:r>
        <w:t xml:space="preserve">Function stores </w:t>
      </w:r>
      <w:proofErr w:type="spellStart"/>
      <w:r>
        <w:t>studData</w:t>
      </w:r>
      <w:proofErr w:type="spellEnd"/>
      <w:r>
        <w:t xml:space="preserve"> array</w:t>
      </w:r>
    </w:p>
    <w:p w:rsidR="003A280C" w:rsidRDefault="003A280C" w:rsidP="003A280C">
      <w:pPr>
        <w:pStyle w:val="ListParagraph"/>
      </w:pPr>
    </w:p>
    <w:p w:rsidR="003A280C" w:rsidRDefault="003A280C" w:rsidP="003A280C">
      <w:pPr>
        <w:pStyle w:val="ListParagraph"/>
      </w:pPr>
      <w:r>
        <w:t>Exception Handling:  None</w:t>
      </w:r>
    </w:p>
    <w:p w:rsidR="00774376" w:rsidRDefault="00774376" w:rsidP="00774376">
      <w:r w:rsidRPr="006278C2">
        <w:rPr>
          <w:b/>
        </w:rPr>
        <w:t>Name:</w:t>
      </w:r>
      <w:r>
        <w:rPr>
          <w:b/>
        </w:rPr>
        <w:t xml:space="preserve"> </w:t>
      </w:r>
      <w:proofErr w:type="spellStart"/>
      <w:r w:rsidR="003012B2">
        <w:rPr>
          <w:b/>
        </w:rPr>
        <w:t>getAttention</w:t>
      </w:r>
      <w:proofErr w:type="spellEnd"/>
      <w:r>
        <w:rPr>
          <w:b/>
        </w:rPr>
        <w:t>(</w:t>
      </w:r>
      <w:r w:rsidR="003012B2">
        <w:rPr>
          <w:b/>
        </w:rPr>
        <w:t>)</w:t>
      </w:r>
      <w:r>
        <w:br/>
      </w:r>
      <w:r>
        <w:tab/>
        <w:t>Arguments:</w:t>
      </w:r>
      <w:r>
        <w:tab/>
      </w:r>
      <w:r w:rsidR="003012B2">
        <w:t>None</w:t>
      </w:r>
      <w:r w:rsidR="003012B2">
        <w:br/>
      </w:r>
      <w:r w:rsidR="003012B2">
        <w:tab/>
        <w:t>Returns:</w:t>
      </w:r>
      <w:r w:rsidR="003012B2">
        <w:tab/>
        <w:t>String</w:t>
      </w:r>
      <w:r>
        <w:br/>
      </w:r>
      <w:r>
        <w:tab/>
        <w:t>Pre-condition:</w:t>
      </w:r>
      <w:r>
        <w:tab/>
      </w:r>
      <w:r>
        <w:tab/>
        <w:t xml:space="preserve">User is logged in and data is being </w:t>
      </w:r>
      <w:r w:rsidR="003012B2">
        <w:t xml:space="preserve">retrieved </w:t>
      </w:r>
      <w:r>
        <w:t xml:space="preserve">about </w:t>
      </w:r>
      <w:r w:rsidR="00391000">
        <w:t>him/her</w:t>
      </w:r>
      <w:r>
        <w:br/>
      </w:r>
      <w:r>
        <w:tab/>
        <w:t>Post-condition:</w:t>
      </w:r>
      <w:r>
        <w:tab/>
      </w:r>
      <w:r w:rsidR="003012B2">
        <w:t>Attention level is returned</w:t>
      </w:r>
      <w:r>
        <w:br/>
      </w:r>
      <w:r>
        <w:tab/>
        <w:t>Exceptions:</w:t>
      </w:r>
      <w:r>
        <w:tab/>
        <w:t>None</w:t>
      </w:r>
      <w:r>
        <w:br/>
      </w:r>
      <w:r>
        <w:tab/>
        <w:t>Flow of Events:</w:t>
      </w:r>
    </w:p>
    <w:p w:rsidR="00774376" w:rsidRDefault="003012B2" w:rsidP="00985905">
      <w:pPr>
        <w:pStyle w:val="ListParagraph"/>
        <w:numPr>
          <w:ilvl w:val="0"/>
          <w:numId w:val="50"/>
        </w:numPr>
        <w:ind w:left="1890" w:hanging="450"/>
      </w:pPr>
      <w:r>
        <w:t>Function returns attention level</w:t>
      </w:r>
    </w:p>
    <w:p w:rsidR="00E018D4" w:rsidRDefault="00E018D4" w:rsidP="00E018D4">
      <w:pPr>
        <w:pStyle w:val="ListParagraph"/>
        <w:ind w:left="810"/>
      </w:pPr>
    </w:p>
    <w:p w:rsidR="00E018D4" w:rsidRDefault="00E018D4" w:rsidP="00E018D4">
      <w:pPr>
        <w:pStyle w:val="ListParagraph"/>
        <w:ind w:left="810"/>
      </w:pPr>
      <w:r>
        <w:t>Exception Handling:  None</w:t>
      </w:r>
    </w:p>
    <w:p w:rsidR="00CB1E38" w:rsidRDefault="00CB1E38" w:rsidP="00CB1E38">
      <w:r w:rsidRPr="006278C2">
        <w:rPr>
          <w:b/>
        </w:rPr>
        <w:t>Name:</w:t>
      </w:r>
      <w:r>
        <w:rPr>
          <w:b/>
        </w:rPr>
        <w:t xml:space="preserve"> </w:t>
      </w:r>
      <w:proofErr w:type="spellStart"/>
      <w:r>
        <w:rPr>
          <w:b/>
        </w:rPr>
        <w:t>getStartTime</w:t>
      </w:r>
      <w:proofErr w:type="spellEnd"/>
      <w:r>
        <w:rPr>
          <w:b/>
        </w:rPr>
        <w:t>()</w:t>
      </w:r>
      <w:r>
        <w:br/>
      </w:r>
      <w:r>
        <w:tab/>
        <w:t>Arguments:</w:t>
      </w:r>
      <w:r>
        <w:tab/>
        <w:t>None</w:t>
      </w:r>
      <w:r>
        <w:br/>
      </w:r>
      <w:r>
        <w:tab/>
        <w:t>Returns:</w:t>
      </w:r>
      <w:r>
        <w:tab/>
        <w:t>Long</w:t>
      </w:r>
      <w:r>
        <w:br/>
      </w:r>
      <w:r>
        <w:tab/>
        <w:t>Pre-condition:</w:t>
      </w:r>
      <w:r>
        <w:tab/>
      </w:r>
      <w:r>
        <w:tab/>
        <w:t xml:space="preserve">User is logged in and data is being retrieved about </w:t>
      </w:r>
      <w:r w:rsidR="00391000">
        <w:t>him/her</w:t>
      </w:r>
      <w:r>
        <w:br/>
      </w:r>
      <w:r>
        <w:tab/>
        <w:t>Post-condition:</w:t>
      </w:r>
      <w:r>
        <w:tab/>
        <w:t>Start time is returned</w:t>
      </w:r>
      <w:r>
        <w:br/>
      </w:r>
      <w:r>
        <w:tab/>
        <w:t>Exceptions:</w:t>
      </w:r>
      <w:r>
        <w:tab/>
        <w:t>None</w:t>
      </w:r>
      <w:r>
        <w:br/>
      </w:r>
      <w:r>
        <w:tab/>
        <w:t>Flow of Events:</w:t>
      </w:r>
    </w:p>
    <w:p w:rsidR="00CB1E38" w:rsidRDefault="00CB1E38" w:rsidP="00985905">
      <w:pPr>
        <w:pStyle w:val="ListParagraph"/>
        <w:numPr>
          <w:ilvl w:val="0"/>
          <w:numId w:val="51"/>
        </w:numPr>
        <w:ind w:left="1890" w:hanging="450"/>
      </w:pPr>
      <w:r>
        <w:t>Function returns start time for question</w:t>
      </w:r>
    </w:p>
    <w:p w:rsidR="00E018D4" w:rsidRDefault="00E018D4" w:rsidP="00E018D4">
      <w:pPr>
        <w:pStyle w:val="ListParagraph"/>
      </w:pPr>
    </w:p>
    <w:p w:rsidR="00E018D4" w:rsidRDefault="00E018D4" w:rsidP="00E018D4">
      <w:pPr>
        <w:pStyle w:val="ListParagraph"/>
      </w:pPr>
      <w:r>
        <w:t>Exception Handling:  None</w:t>
      </w:r>
    </w:p>
    <w:p w:rsidR="00CB1E38" w:rsidRDefault="00CB1E38" w:rsidP="00CB1E38">
      <w:r w:rsidRPr="006278C2">
        <w:rPr>
          <w:b/>
        </w:rPr>
        <w:lastRenderedPageBreak/>
        <w:t>Name:</w:t>
      </w:r>
      <w:r>
        <w:rPr>
          <w:b/>
        </w:rPr>
        <w:t xml:space="preserve"> </w:t>
      </w:r>
      <w:proofErr w:type="spellStart"/>
      <w:r>
        <w:rPr>
          <w:b/>
        </w:rPr>
        <w:t>getStopTime</w:t>
      </w:r>
      <w:proofErr w:type="spellEnd"/>
      <w:r>
        <w:rPr>
          <w:b/>
        </w:rPr>
        <w:t>()</w:t>
      </w:r>
      <w:r>
        <w:br/>
      </w:r>
      <w:r>
        <w:tab/>
        <w:t>Arguments:</w:t>
      </w:r>
      <w:r>
        <w:tab/>
        <w:t>None</w:t>
      </w:r>
      <w:r>
        <w:br/>
      </w:r>
      <w:r>
        <w:tab/>
        <w:t>Returns:</w:t>
      </w:r>
      <w:r>
        <w:tab/>
        <w:t>Long</w:t>
      </w:r>
      <w:r>
        <w:br/>
      </w:r>
      <w:r>
        <w:tab/>
        <w:t>Pre-condition:</w:t>
      </w:r>
      <w:r>
        <w:tab/>
      </w:r>
      <w:r>
        <w:tab/>
        <w:t xml:space="preserve">User is logged in and data is being retrieved about </w:t>
      </w:r>
      <w:r w:rsidR="00391000">
        <w:t>him/her</w:t>
      </w:r>
      <w:r>
        <w:br/>
      </w:r>
      <w:r>
        <w:tab/>
        <w:t>Post-condition:</w:t>
      </w:r>
      <w:r>
        <w:tab/>
        <w:t>Stop time is returned</w:t>
      </w:r>
      <w:r>
        <w:br/>
      </w:r>
      <w:r>
        <w:tab/>
        <w:t>Exceptions:</w:t>
      </w:r>
      <w:r>
        <w:tab/>
        <w:t>None</w:t>
      </w:r>
      <w:r>
        <w:br/>
      </w:r>
      <w:r>
        <w:tab/>
        <w:t>Flow of Events:</w:t>
      </w:r>
    </w:p>
    <w:p w:rsidR="00CB1E38" w:rsidRDefault="00CB1E38" w:rsidP="00985905">
      <w:pPr>
        <w:pStyle w:val="ListParagraph"/>
        <w:numPr>
          <w:ilvl w:val="0"/>
          <w:numId w:val="52"/>
        </w:numPr>
        <w:ind w:left="1890" w:hanging="450"/>
      </w:pPr>
      <w:r>
        <w:t>Function returns time question was finished</w:t>
      </w:r>
    </w:p>
    <w:p w:rsidR="00455A9F" w:rsidRDefault="00455A9F" w:rsidP="00455A9F">
      <w:pPr>
        <w:pStyle w:val="ListParagraph"/>
      </w:pPr>
    </w:p>
    <w:p w:rsidR="00455A9F" w:rsidRDefault="00455A9F" w:rsidP="00455A9F">
      <w:pPr>
        <w:pStyle w:val="ListParagraph"/>
      </w:pPr>
      <w:r>
        <w:t>Exception Handling:  None</w:t>
      </w:r>
    </w:p>
    <w:p w:rsidR="00CB1E38" w:rsidRDefault="00CB1E38" w:rsidP="00CB1E38">
      <w:r w:rsidRPr="006278C2">
        <w:rPr>
          <w:b/>
        </w:rPr>
        <w:t>Name:</w:t>
      </w:r>
      <w:r>
        <w:rPr>
          <w:b/>
        </w:rPr>
        <w:t xml:space="preserve"> </w:t>
      </w:r>
      <w:proofErr w:type="spellStart"/>
      <w:r>
        <w:rPr>
          <w:b/>
        </w:rPr>
        <w:t>get</w:t>
      </w:r>
      <w:r w:rsidR="001D14BD">
        <w:rPr>
          <w:b/>
        </w:rPr>
        <w:t>Correct</w:t>
      </w:r>
      <w:proofErr w:type="spellEnd"/>
      <w:r>
        <w:rPr>
          <w:b/>
        </w:rPr>
        <w:t>()</w:t>
      </w:r>
      <w:r>
        <w:br/>
      </w:r>
      <w:r>
        <w:tab/>
        <w:t>Arguments:</w:t>
      </w:r>
      <w:r>
        <w:tab/>
        <w:t>None</w:t>
      </w:r>
      <w:r>
        <w:br/>
      </w:r>
      <w:r>
        <w:tab/>
        <w:t>Returns:</w:t>
      </w:r>
      <w:r>
        <w:tab/>
      </w:r>
      <w:r w:rsidR="00181176">
        <w:t>Boolean</w:t>
      </w:r>
      <w:r>
        <w:br/>
      </w:r>
      <w:r>
        <w:tab/>
        <w:t>Pre-condition:</w:t>
      </w:r>
      <w:r>
        <w:tab/>
      </w:r>
      <w:r>
        <w:tab/>
        <w:t xml:space="preserve">User is logged in and data is being retrieved about </w:t>
      </w:r>
      <w:r w:rsidR="00391000">
        <w:t>him/her</w:t>
      </w:r>
      <w:r>
        <w:br/>
      </w:r>
      <w:r>
        <w:tab/>
        <w:t>Post-condition:</w:t>
      </w:r>
      <w:r>
        <w:tab/>
      </w:r>
      <w:r w:rsidR="001D14BD">
        <w:t>Whether the question is answered correctly</w:t>
      </w:r>
      <w:r>
        <w:t xml:space="preserve"> is returned</w:t>
      </w:r>
      <w:r>
        <w:br/>
      </w:r>
      <w:r>
        <w:tab/>
        <w:t>Exceptions:</w:t>
      </w:r>
      <w:r>
        <w:tab/>
        <w:t>None</w:t>
      </w:r>
      <w:r>
        <w:br/>
      </w:r>
      <w:r>
        <w:tab/>
        <w:t>Flow of Events:</w:t>
      </w:r>
    </w:p>
    <w:p w:rsidR="00CB1E38" w:rsidRDefault="00CB1E38" w:rsidP="00985905">
      <w:pPr>
        <w:pStyle w:val="ListParagraph"/>
        <w:numPr>
          <w:ilvl w:val="0"/>
          <w:numId w:val="53"/>
        </w:numPr>
        <w:ind w:left="1890" w:hanging="450"/>
      </w:pPr>
      <w:r>
        <w:t>Function returns</w:t>
      </w:r>
      <w:r w:rsidR="00F87252">
        <w:t xml:space="preserve"> whether question is answered correctly</w:t>
      </w:r>
    </w:p>
    <w:p w:rsidR="00455A9F" w:rsidRDefault="00455A9F" w:rsidP="00455A9F">
      <w:pPr>
        <w:pStyle w:val="ListParagraph"/>
      </w:pPr>
    </w:p>
    <w:p w:rsidR="00455A9F" w:rsidRDefault="00455A9F" w:rsidP="00455A9F">
      <w:pPr>
        <w:pStyle w:val="ListParagraph"/>
      </w:pPr>
      <w:r>
        <w:t>Exception Handling:  None</w:t>
      </w:r>
    </w:p>
    <w:p w:rsidR="00CB1E38" w:rsidRDefault="00CB1E38" w:rsidP="00CB1E38">
      <w:r w:rsidRPr="006278C2">
        <w:rPr>
          <w:b/>
        </w:rPr>
        <w:t>Name:</w:t>
      </w:r>
      <w:r>
        <w:rPr>
          <w:b/>
        </w:rPr>
        <w:t xml:space="preserve"> </w:t>
      </w:r>
      <w:proofErr w:type="spellStart"/>
      <w:r>
        <w:rPr>
          <w:b/>
        </w:rPr>
        <w:t>g</w:t>
      </w:r>
      <w:r w:rsidR="00181176">
        <w:rPr>
          <w:b/>
        </w:rPr>
        <w:t>etProb</w:t>
      </w:r>
      <w:proofErr w:type="spellEnd"/>
      <w:r>
        <w:rPr>
          <w:b/>
        </w:rPr>
        <w:t>()</w:t>
      </w:r>
      <w:r>
        <w:br/>
      </w:r>
      <w:r>
        <w:tab/>
        <w:t>Arguments:</w:t>
      </w:r>
      <w:r>
        <w:tab/>
        <w:t>None</w:t>
      </w:r>
      <w:r>
        <w:br/>
      </w:r>
      <w:r>
        <w:tab/>
        <w:t>Returns:</w:t>
      </w:r>
      <w:r>
        <w:tab/>
        <w:t>String</w:t>
      </w:r>
      <w:r>
        <w:br/>
      </w:r>
      <w:r>
        <w:tab/>
        <w:t>Pre-condition:</w:t>
      </w:r>
      <w:r>
        <w:tab/>
      </w:r>
      <w:r>
        <w:tab/>
        <w:t xml:space="preserve">User is logged in and data is being retrieved about </w:t>
      </w:r>
      <w:r w:rsidR="00391000">
        <w:t>him/her</w:t>
      </w:r>
      <w:r>
        <w:br/>
      </w:r>
      <w:r>
        <w:tab/>
        <w:t>Post-condition:</w:t>
      </w:r>
      <w:r>
        <w:tab/>
      </w:r>
      <w:r w:rsidR="00181176">
        <w:t>Question user was asked</w:t>
      </w:r>
      <w:r>
        <w:t xml:space="preserve"> is returned</w:t>
      </w:r>
      <w:r>
        <w:br/>
      </w:r>
      <w:r>
        <w:lastRenderedPageBreak/>
        <w:tab/>
        <w:t>Exceptions:</w:t>
      </w:r>
      <w:r>
        <w:tab/>
        <w:t>None</w:t>
      </w:r>
      <w:r>
        <w:br/>
      </w:r>
      <w:r>
        <w:tab/>
        <w:t>Flow of Events:</w:t>
      </w:r>
    </w:p>
    <w:p w:rsidR="00CB1E38" w:rsidRDefault="00CB1E38" w:rsidP="00985905">
      <w:pPr>
        <w:pStyle w:val="ListParagraph"/>
        <w:numPr>
          <w:ilvl w:val="0"/>
          <w:numId w:val="54"/>
        </w:numPr>
        <w:ind w:left="1890" w:hanging="450"/>
      </w:pPr>
      <w:r>
        <w:t xml:space="preserve">Function returns </w:t>
      </w:r>
      <w:r w:rsidR="00181176">
        <w:t>question</w:t>
      </w:r>
    </w:p>
    <w:p w:rsidR="00455A9F" w:rsidRDefault="00455A9F" w:rsidP="00455A9F">
      <w:pPr>
        <w:pStyle w:val="ListParagraph"/>
      </w:pPr>
    </w:p>
    <w:p w:rsidR="00455A9F" w:rsidRDefault="00455A9F" w:rsidP="00455A9F">
      <w:pPr>
        <w:pStyle w:val="ListParagraph"/>
      </w:pPr>
      <w:r>
        <w:t>Exception Handling:  None</w:t>
      </w:r>
    </w:p>
    <w:p w:rsidR="00545CC8" w:rsidRDefault="00181176" w:rsidP="00181176">
      <w:pPr>
        <w:pStyle w:val="Heading2"/>
      </w:pPr>
      <w:bookmarkStart w:id="61" w:name="_Toc384136743"/>
      <w:r>
        <w:t>6.2 Tutor/Server Program</w:t>
      </w:r>
      <w:bookmarkEnd w:id="61"/>
    </w:p>
    <w:p w:rsidR="00181176" w:rsidRDefault="008D3277" w:rsidP="00181176">
      <w:pPr>
        <w:pStyle w:val="Heading3"/>
      </w:pPr>
      <w:r>
        <w:t xml:space="preserve">6.2.1 </w:t>
      </w:r>
      <w:proofErr w:type="spellStart"/>
      <w:r>
        <w:t>TutorProj</w:t>
      </w:r>
      <w:proofErr w:type="spellEnd"/>
    </w:p>
    <w:p w:rsidR="00150827" w:rsidRDefault="00150827" w:rsidP="00150827">
      <w:r w:rsidRPr="006278C2">
        <w:rPr>
          <w:b/>
        </w:rPr>
        <w:t>Name:</w:t>
      </w:r>
      <w:r w:rsidR="00EC6C8D">
        <w:rPr>
          <w:b/>
        </w:rPr>
        <w:t xml:space="preserve"> </w:t>
      </w:r>
      <w:proofErr w:type="spellStart"/>
      <w:r w:rsidR="00EC6C8D">
        <w:rPr>
          <w:b/>
        </w:rPr>
        <w:t>loadUser</w:t>
      </w:r>
      <w:proofErr w:type="spellEnd"/>
      <w:r>
        <w:rPr>
          <w:b/>
        </w:rPr>
        <w:t>()</w:t>
      </w:r>
      <w:r>
        <w:br/>
      </w:r>
      <w:r>
        <w:tab/>
        <w:t>Arguments:</w:t>
      </w:r>
      <w:r>
        <w:tab/>
        <w:t>None</w:t>
      </w:r>
      <w:r>
        <w:br/>
      </w:r>
      <w:r>
        <w:tab/>
        <w:t>Returns:</w:t>
      </w:r>
      <w:r>
        <w:tab/>
      </w:r>
      <w:r w:rsidR="00EC6C8D">
        <w:t>None</w:t>
      </w:r>
      <w:r>
        <w:br/>
      </w:r>
      <w:r>
        <w:tab/>
        <w:t>Pre-condition:</w:t>
      </w:r>
      <w:r>
        <w:tab/>
      </w:r>
      <w:r>
        <w:tab/>
      </w:r>
      <w:r w:rsidR="00EC6C8D">
        <w:t>Server just started and loading valid accounts</w:t>
      </w:r>
      <w:r>
        <w:br/>
      </w:r>
      <w:r>
        <w:tab/>
        <w:t>Post-condition:</w:t>
      </w:r>
      <w:r>
        <w:tab/>
      </w:r>
      <w:r w:rsidR="00EC6C8D">
        <w:t>An array of</w:t>
      </w:r>
      <w:r w:rsidR="007A1645">
        <w:t xml:space="preserve"> registered</w:t>
      </w:r>
      <w:r w:rsidR="00EC6C8D">
        <w:t xml:space="preserve"> users will be created</w:t>
      </w:r>
      <w:r>
        <w:br/>
      </w:r>
      <w:r>
        <w:tab/>
        <w:t>Exceptions:</w:t>
      </w:r>
      <w:r>
        <w:tab/>
        <w:t>None</w:t>
      </w:r>
      <w:r>
        <w:br/>
      </w:r>
      <w:r>
        <w:tab/>
        <w:t>Flow of Events:</w:t>
      </w:r>
    </w:p>
    <w:p w:rsidR="008D3277" w:rsidRDefault="00EC6C8D" w:rsidP="00985905">
      <w:pPr>
        <w:pStyle w:val="ListParagraph"/>
        <w:numPr>
          <w:ilvl w:val="0"/>
          <w:numId w:val="55"/>
        </w:numPr>
        <w:ind w:left="1890" w:hanging="450"/>
      </w:pPr>
      <w:r>
        <w:t>File of valid user accounts and profess mappings loaded</w:t>
      </w:r>
    </w:p>
    <w:p w:rsidR="00EC6C8D" w:rsidRDefault="00EC6C8D" w:rsidP="00985905">
      <w:pPr>
        <w:pStyle w:val="ListParagraph"/>
        <w:numPr>
          <w:ilvl w:val="0"/>
          <w:numId w:val="55"/>
        </w:numPr>
        <w:ind w:left="1890" w:hanging="450"/>
      </w:pPr>
      <w:r>
        <w:t>Accounts are parsed into Student objects</w:t>
      </w:r>
    </w:p>
    <w:p w:rsidR="00EC6C8D" w:rsidRDefault="00EC6C8D" w:rsidP="00985905">
      <w:pPr>
        <w:pStyle w:val="ListParagraph"/>
        <w:numPr>
          <w:ilvl w:val="0"/>
          <w:numId w:val="55"/>
        </w:numPr>
        <w:ind w:left="1890" w:hanging="450"/>
      </w:pPr>
      <w:r>
        <w:t>Student objects are stored in array</w:t>
      </w:r>
    </w:p>
    <w:p w:rsidR="00455A9F" w:rsidRDefault="00455A9F" w:rsidP="00455A9F">
      <w:pPr>
        <w:pStyle w:val="ListParagraph"/>
      </w:pPr>
    </w:p>
    <w:p w:rsidR="00455A9F" w:rsidRDefault="00455A9F" w:rsidP="00455A9F">
      <w:pPr>
        <w:pStyle w:val="ListParagraph"/>
      </w:pPr>
      <w:r>
        <w:t>Exception Handling:  None</w:t>
      </w:r>
    </w:p>
    <w:p w:rsidR="0023520B" w:rsidRDefault="0023520B" w:rsidP="0023520B">
      <w:r w:rsidRPr="006278C2">
        <w:rPr>
          <w:b/>
        </w:rPr>
        <w:t>Name:</w:t>
      </w:r>
      <w:r>
        <w:rPr>
          <w:b/>
        </w:rPr>
        <w:t xml:space="preserve"> </w:t>
      </w:r>
      <w:proofErr w:type="spellStart"/>
      <w:r>
        <w:rPr>
          <w:b/>
        </w:rPr>
        <w:t>retLogins</w:t>
      </w:r>
      <w:proofErr w:type="spellEnd"/>
      <w:r>
        <w:rPr>
          <w:b/>
        </w:rPr>
        <w:t>()</w:t>
      </w:r>
      <w:r>
        <w:br/>
      </w:r>
      <w:r>
        <w:tab/>
        <w:t>Arguments:</w:t>
      </w:r>
      <w:r>
        <w:tab/>
        <w:t>None</w:t>
      </w:r>
      <w:r>
        <w:br/>
      </w:r>
      <w:r>
        <w:tab/>
        <w:t>Returns:</w:t>
      </w:r>
      <w:r>
        <w:tab/>
        <w:t>Student Array</w:t>
      </w:r>
      <w:r>
        <w:br/>
      </w:r>
      <w:r>
        <w:tab/>
        <w:t>Pre-condition:</w:t>
      </w:r>
      <w:r>
        <w:tab/>
      </w:r>
      <w:r>
        <w:tab/>
        <w:t>Accounts have already been loaded from file</w:t>
      </w:r>
      <w:r>
        <w:br/>
      </w:r>
      <w:r>
        <w:tab/>
        <w:t>Post-condition:</w:t>
      </w:r>
      <w:r>
        <w:tab/>
        <w:t xml:space="preserve">An array of </w:t>
      </w:r>
      <w:r w:rsidR="007A1645">
        <w:t xml:space="preserve">registered </w:t>
      </w:r>
      <w:r>
        <w:t>users will be returned</w:t>
      </w:r>
      <w:r>
        <w:br/>
      </w:r>
      <w:r>
        <w:tab/>
        <w:t>Exceptions:</w:t>
      </w:r>
      <w:r>
        <w:tab/>
        <w:t>None</w:t>
      </w:r>
      <w:r>
        <w:br/>
      </w:r>
      <w:r>
        <w:tab/>
        <w:t>Flow of Events:</w:t>
      </w:r>
    </w:p>
    <w:p w:rsidR="0023520B" w:rsidRDefault="0023520B" w:rsidP="00985905">
      <w:pPr>
        <w:pStyle w:val="ListParagraph"/>
        <w:numPr>
          <w:ilvl w:val="0"/>
          <w:numId w:val="56"/>
        </w:numPr>
        <w:ind w:left="1890" w:hanging="450"/>
      </w:pPr>
      <w:r>
        <w:lastRenderedPageBreak/>
        <w:t>Returns an array of users</w:t>
      </w:r>
    </w:p>
    <w:p w:rsidR="00455A9F" w:rsidRDefault="00455A9F" w:rsidP="00455A9F">
      <w:pPr>
        <w:pStyle w:val="ListParagraph"/>
      </w:pPr>
    </w:p>
    <w:p w:rsidR="00455A9F" w:rsidRDefault="00455A9F" w:rsidP="00455A9F">
      <w:pPr>
        <w:pStyle w:val="ListParagraph"/>
      </w:pPr>
      <w:r>
        <w:t>Exception Handling:  None</w:t>
      </w:r>
    </w:p>
    <w:p w:rsidR="0023520B" w:rsidRDefault="0023520B" w:rsidP="0023520B">
      <w:r w:rsidRPr="006278C2">
        <w:rPr>
          <w:b/>
        </w:rPr>
        <w:t>Name:</w:t>
      </w:r>
      <w:r>
        <w:rPr>
          <w:b/>
        </w:rPr>
        <w:t xml:space="preserve"> </w:t>
      </w:r>
      <w:proofErr w:type="spellStart"/>
      <w:r>
        <w:rPr>
          <w:b/>
        </w:rPr>
        <w:t>retCount</w:t>
      </w:r>
      <w:proofErr w:type="spellEnd"/>
      <w:r>
        <w:rPr>
          <w:b/>
        </w:rPr>
        <w:t>()</w:t>
      </w:r>
      <w:r>
        <w:br/>
      </w:r>
      <w:r>
        <w:tab/>
        <w:t>Arguments:</w:t>
      </w:r>
      <w:r>
        <w:tab/>
        <w:t>None</w:t>
      </w:r>
      <w:r>
        <w:br/>
      </w:r>
      <w:r>
        <w:tab/>
        <w:t>Returns:</w:t>
      </w:r>
      <w:r>
        <w:tab/>
        <w:t xml:space="preserve">Integer </w:t>
      </w:r>
      <w:r>
        <w:br/>
      </w:r>
      <w:r>
        <w:tab/>
        <w:t>Pre-condition:</w:t>
      </w:r>
      <w:r>
        <w:tab/>
      </w:r>
      <w:r>
        <w:tab/>
        <w:t>Accounts have already been loaded from file</w:t>
      </w:r>
      <w:r>
        <w:br/>
      </w:r>
      <w:r>
        <w:tab/>
        <w:t>Post-condition:</w:t>
      </w:r>
      <w:r>
        <w:tab/>
        <w:t>Count of users will be returned</w:t>
      </w:r>
      <w:r>
        <w:br/>
      </w:r>
      <w:r>
        <w:tab/>
        <w:t>Exceptions:</w:t>
      </w:r>
      <w:r>
        <w:tab/>
        <w:t>None</w:t>
      </w:r>
      <w:r>
        <w:br/>
      </w:r>
      <w:r>
        <w:tab/>
        <w:t>Flow of Events:</w:t>
      </w:r>
    </w:p>
    <w:p w:rsidR="0023520B" w:rsidRDefault="0023520B" w:rsidP="00985905">
      <w:pPr>
        <w:pStyle w:val="ListParagraph"/>
        <w:numPr>
          <w:ilvl w:val="0"/>
          <w:numId w:val="57"/>
        </w:numPr>
        <w:ind w:left="1890" w:hanging="450"/>
      </w:pPr>
      <w:r>
        <w:t xml:space="preserve">An Integer is returned that is the </w:t>
      </w:r>
      <w:r w:rsidR="00CF1FA5">
        <w:t xml:space="preserve">number </w:t>
      </w:r>
      <w:r>
        <w:t>of allowed users</w:t>
      </w:r>
    </w:p>
    <w:p w:rsidR="00455A9F" w:rsidRDefault="00455A9F" w:rsidP="00455A9F">
      <w:pPr>
        <w:pStyle w:val="ListParagraph"/>
      </w:pPr>
    </w:p>
    <w:p w:rsidR="00455A9F" w:rsidRDefault="00455A9F" w:rsidP="00455A9F">
      <w:pPr>
        <w:pStyle w:val="ListParagraph"/>
      </w:pPr>
      <w:r>
        <w:t>Exception Handling:  None</w:t>
      </w:r>
    </w:p>
    <w:p w:rsidR="009732A8" w:rsidRDefault="0023520B" w:rsidP="009732A8">
      <w:r w:rsidRPr="006278C2">
        <w:rPr>
          <w:b/>
        </w:rPr>
        <w:t>Name:</w:t>
      </w:r>
      <w:r>
        <w:rPr>
          <w:b/>
        </w:rPr>
        <w:t xml:space="preserve"> </w:t>
      </w:r>
      <w:proofErr w:type="spellStart"/>
      <w:r>
        <w:rPr>
          <w:b/>
        </w:rPr>
        <w:t>changePanel</w:t>
      </w:r>
      <w:proofErr w:type="spellEnd"/>
      <w:r>
        <w:rPr>
          <w:b/>
        </w:rPr>
        <w:t>(</w:t>
      </w:r>
      <w:proofErr w:type="spellStart"/>
      <w:r w:rsidR="009732A8">
        <w:rPr>
          <w:b/>
        </w:rPr>
        <w:t>JPanel</w:t>
      </w:r>
      <w:proofErr w:type="spellEnd"/>
      <w:r w:rsidR="009732A8">
        <w:rPr>
          <w:b/>
        </w:rPr>
        <w:t xml:space="preserve"> x, String user</w:t>
      </w:r>
      <w:r>
        <w:rPr>
          <w:b/>
        </w:rPr>
        <w:t>)</w:t>
      </w:r>
      <w:r w:rsidR="009732A8">
        <w:br/>
      </w:r>
      <w:r w:rsidR="009732A8">
        <w:tab/>
        <w:t>Arguments:</w:t>
      </w:r>
      <w:r w:rsidR="009732A8">
        <w:tab/>
      </w:r>
      <w:proofErr w:type="spellStart"/>
      <w:r w:rsidR="009732A8">
        <w:t>JPanel</w:t>
      </w:r>
      <w:proofErr w:type="spellEnd"/>
      <w:r w:rsidR="009732A8">
        <w:t xml:space="preserve"> x, String User</w:t>
      </w:r>
      <w:r w:rsidR="009732A8">
        <w:br/>
      </w:r>
      <w:r w:rsidR="009732A8">
        <w:tab/>
        <w:t>Returns:</w:t>
      </w:r>
      <w:r w:rsidR="009732A8">
        <w:tab/>
        <w:t>None</w:t>
      </w:r>
      <w:r w:rsidR="00D52E5B">
        <w:br/>
      </w:r>
      <w:r w:rsidR="00D52E5B">
        <w:tab/>
        <w:t>Pre-condition:</w:t>
      </w:r>
      <w:r w:rsidR="00D52E5B">
        <w:tab/>
      </w:r>
      <w:r w:rsidR="00D52E5B">
        <w:tab/>
        <w:t>Server</w:t>
      </w:r>
      <w:r w:rsidR="009732A8">
        <w:t xml:space="preserve"> already running</w:t>
      </w:r>
      <w:r w:rsidR="009732A8">
        <w:br/>
      </w:r>
      <w:r w:rsidR="009732A8">
        <w:tab/>
        <w:t>Post-condition:</w:t>
      </w:r>
      <w:r w:rsidR="009732A8">
        <w:tab/>
      </w:r>
      <w:r w:rsidR="00D52E5B">
        <w:t xml:space="preserve">Adds panel for user </w:t>
      </w:r>
      <w:r w:rsidR="00CF1FA5">
        <w:t xml:space="preserve">who </w:t>
      </w:r>
      <w:r w:rsidR="00D52E5B">
        <w:t>logged in</w:t>
      </w:r>
      <w:r w:rsidR="009732A8">
        <w:br/>
      </w:r>
      <w:r w:rsidR="009732A8">
        <w:tab/>
        <w:t>Exceptions:</w:t>
      </w:r>
      <w:r w:rsidR="009732A8">
        <w:tab/>
        <w:t>None</w:t>
      </w:r>
      <w:r w:rsidR="009732A8">
        <w:br/>
      </w:r>
      <w:r w:rsidR="009732A8">
        <w:tab/>
        <w:t>Flow of Events:</w:t>
      </w:r>
    </w:p>
    <w:p w:rsidR="009732A8" w:rsidRDefault="00D52E5B" w:rsidP="00985905">
      <w:pPr>
        <w:pStyle w:val="ListParagraph"/>
        <w:numPr>
          <w:ilvl w:val="0"/>
          <w:numId w:val="75"/>
        </w:numPr>
        <w:ind w:left="1890" w:hanging="450"/>
      </w:pPr>
      <w:r>
        <w:t xml:space="preserve">The function adds a </w:t>
      </w:r>
      <w:proofErr w:type="spellStart"/>
      <w:r>
        <w:t>JPanel</w:t>
      </w:r>
      <w:proofErr w:type="spellEnd"/>
      <w:r>
        <w:t xml:space="preserve"> for user that logged in</w:t>
      </w:r>
    </w:p>
    <w:p w:rsidR="0023520B" w:rsidRDefault="009732A8" w:rsidP="00985905">
      <w:pPr>
        <w:pStyle w:val="ListParagraph"/>
        <w:numPr>
          <w:ilvl w:val="0"/>
          <w:numId w:val="75"/>
        </w:numPr>
        <w:ind w:left="1890" w:hanging="450"/>
      </w:pPr>
      <w:r>
        <w:t>Function redraws frame</w:t>
      </w:r>
    </w:p>
    <w:p w:rsidR="00455A9F" w:rsidRDefault="00455A9F" w:rsidP="00455A9F">
      <w:pPr>
        <w:pStyle w:val="ListParagraph"/>
      </w:pPr>
    </w:p>
    <w:p w:rsidR="00455A9F" w:rsidRDefault="00455A9F" w:rsidP="00455A9F">
      <w:pPr>
        <w:pStyle w:val="ListParagraph"/>
      </w:pPr>
      <w:r>
        <w:t>Exception Handling:  None</w:t>
      </w:r>
    </w:p>
    <w:p w:rsidR="00D52E5B" w:rsidRDefault="00D52E5B" w:rsidP="00D52E5B">
      <w:r w:rsidRPr="006278C2">
        <w:rPr>
          <w:b/>
        </w:rPr>
        <w:t>Name:</w:t>
      </w:r>
      <w:r>
        <w:rPr>
          <w:b/>
        </w:rPr>
        <w:t xml:space="preserve"> </w:t>
      </w:r>
      <w:proofErr w:type="spellStart"/>
      <w:r>
        <w:rPr>
          <w:b/>
        </w:rPr>
        <w:t>deletePanel</w:t>
      </w:r>
      <w:proofErr w:type="spellEnd"/>
      <w:r>
        <w:rPr>
          <w:b/>
        </w:rPr>
        <w:t>(String user)</w:t>
      </w:r>
      <w:r>
        <w:br/>
      </w:r>
      <w:r>
        <w:tab/>
        <w:t>Arguments:</w:t>
      </w:r>
      <w:r>
        <w:tab/>
        <w:t>String User</w:t>
      </w:r>
      <w:r>
        <w:br/>
      </w:r>
      <w:r>
        <w:tab/>
        <w:t>Returns:</w:t>
      </w:r>
      <w:r>
        <w:tab/>
        <w:t>None</w:t>
      </w:r>
      <w:r>
        <w:br/>
      </w:r>
      <w:r>
        <w:lastRenderedPageBreak/>
        <w:tab/>
        <w:t>Pre-condition:</w:t>
      </w:r>
      <w:r>
        <w:tab/>
      </w:r>
      <w:r>
        <w:tab/>
        <w:t>Server already running</w:t>
      </w:r>
      <w:r>
        <w:br/>
      </w:r>
      <w:r>
        <w:tab/>
        <w:t>Post-condition:</w:t>
      </w:r>
      <w:r>
        <w:tab/>
        <w:t xml:space="preserve">Removes panel for user </w:t>
      </w:r>
      <w:r w:rsidR="00CF1FA5">
        <w:t xml:space="preserve">who </w:t>
      </w:r>
      <w:r>
        <w:t>logged out</w:t>
      </w:r>
      <w:r>
        <w:br/>
      </w:r>
      <w:r>
        <w:tab/>
        <w:t>Exceptions:</w:t>
      </w:r>
      <w:r>
        <w:tab/>
        <w:t>None</w:t>
      </w:r>
      <w:r>
        <w:br/>
      </w:r>
      <w:r>
        <w:tab/>
        <w:t>Flow of Events:</w:t>
      </w:r>
    </w:p>
    <w:p w:rsidR="00D52E5B" w:rsidRDefault="00D52E5B" w:rsidP="00985905">
      <w:pPr>
        <w:pStyle w:val="ListParagraph"/>
        <w:numPr>
          <w:ilvl w:val="0"/>
          <w:numId w:val="76"/>
        </w:numPr>
        <w:ind w:left="1890" w:hanging="450"/>
      </w:pPr>
      <w:r>
        <w:t xml:space="preserve">The function removes a </w:t>
      </w:r>
      <w:proofErr w:type="spellStart"/>
      <w:r>
        <w:t>JPanel</w:t>
      </w:r>
      <w:proofErr w:type="spellEnd"/>
      <w:r>
        <w:t xml:space="preserve"> for user </w:t>
      </w:r>
      <w:r w:rsidR="00CF1FA5">
        <w:t xml:space="preserve">who </w:t>
      </w:r>
      <w:r>
        <w:t>logged out</w:t>
      </w:r>
    </w:p>
    <w:p w:rsidR="00D52E5B" w:rsidRDefault="00D52E5B" w:rsidP="00985905">
      <w:pPr>
        <w:pStyle w:val="ListParagraph"/>
        <w:numPr>
          <w:ilvl w:val="0"/>
          <w:numId w:val="76"/>
        </w:numPr>
        <w:ind w:left="1890" w:hanging="450"/>
      </w:pPr>
      <w:r>
        <w:t>Function redraws frame</w:t>
      </w:r>
    </w:p>
    <w:p w:rsidR="00455A9F" w:rsidRDefault="00455A9F" w:rsidP="00455A9F">
      <w:pPr>
        <w:pStyle w:val="ListParagraph"/>
      </w:pPr>
    </w:p>
    <w:p w:rsidR="00455A9F" w:rsidRDefault="00455A9F" w:rsidP="00455A9F">
      <w:pPr>
        <w:pStyle w:val="ListParagraph"/>
      </w:pPr>
      <w:r>
        <w:t>Exception Handling:  None</w:t>
      </w:r>
    </w:p>
    <w:p w:rsidR="00D52E5B" w:rsidRDefault="00D52E5B" w:rsidP="00D52E5B">
      <w:r w:rsidRPr="006278C2">
        <w:rPr>
          <w:b/>
        </w:rPr>
        <w:t>Name:</w:t>
      </w:r>
      <w:r>
        <w:rPr>
          <w:b/>
        </w:rPr>
        <w:t xml:space="preserve"> </w:t>
      </w:r>
      <w:proofErr w:type="spellStart"/>
      <w:r>
        <w:rPr>
          <w:b/>
        </w:rPr>
        <w:t>actionPerformed</w:t>
      </w:r>
      <w:proofErr w:type="spellEnd"/>
      <w:r>
        <w:rPr>
          <w:b/>
        </w:rPr>
        <w:t>(</w:t>
      </w:r>
      <w:proofErr w:type="spellStart"/>
      <w:r>
        <w:rPr>
          <w:b/>
        </w:rPr>
        <w:t>ActionEvent</w:t>
      </w:r>
      <w:proofErr w:type="spellEnd"/>
      <w:r>
        <w:rPr>
          <w:b/>
        </w:rPr>
        <w:t>)</w:t>
      </w:r>
      <w:r>
        <w:br/>
      </w:r>
      <w:r>
        <w:tab/>
        <w:t>Arguments:</w:t>
      </w:r>
      <w:r>
        <w:tab/>
        <w:t>Action Event</w:t>
      </w:r>
      <w:r>
        <w:br/>
      </w:r>
      <w:r>
        <w:tab/>
        <w:t>Returns:</w:t>
      </w:r>
      <w:r>
        <w:tab/>
        <w:t>None</w:t>
      </w:r>
      <w:r>
        <w:br/>
      </w:r>
      <w:r>
        <w:tab/>
        <w:t>Pre-condition:</w:t>
      </w:r>
      <w:r>
        <w:tab/>
      </w:r>
      <w:r>
        <w:tab/>
        <w:t>Server already running</w:t>
      </w:r>
      <w:r>
        <w:br/>
      </w:r>
      <w:r>
        <w:tab/>
        <w:t>Post-condition:</w:t>
      </w:r>
      <w:r>
        <w:tab/>
        <w:t>Starts server, option</w:t>
      </w:r>
      <w:r w:rsidR="00F02D9F">
        <w:t>s</w:t>
      </w:r>
      <w:r w:rsidR="00373E36">
        <w:t xml:space="preserve"> are</w:t>
      </w:r>
      <w:r>
        <w:t xml:space="preserve"> to display history of user logged in, or </w:t>
      </w:r>
      <w:r w:rsidR="00F02D9F">
        <w:t>logged out</w:t>
      </w:r>
      <w:r>
        <w:br/>
      </w:r>
      <w:r>
        <w:tab/>
        <w:t>Exceptions:</w:t>
      </w:r>
      <w:r>
        <w:tab/>
        <w:t>None</w:t>
      </w:r>
      <w:r>
        <w:br/>
      </w:r>
      <w:r>
        <w:tab/>
        <w:t>Flow of Events:</w:t>
      </w:r>
    </w:p>
    <w:p w:rsidR="00D52E5B" w:rsidRDefault="00BB4529" w:rsidP="00985905">
      <w:pPr>
        <w:pStyle w:val="ListParagraph"/>
        <w:numPr>
          <w:ilvl w:val="0"/>
          <w:numId w:val="77"/>
        </w:numPr>
        <w:ind w:left="1890" w:hanging="450"/>
      </w:pPr>
      <w:r>
        <w:t>User clicked Begin Tutoring button to start server</w:t>
      </w:r>
    </w:p>
    <w:p w:rsidR="00D52E5B" w:rsidRDefault="00BB4529" w:rsidP="00985905">
      <w:pPr>
        <w:pStyle w:val="ListParagraph"/>
        <w:numPr>
          <w:ilvl w:val="0"/>
          <w:numId w:val="77"/>
        </w:numPr>
        <w:ind w:left="1890" w:hanging="450"/>
      </w:pPr>
      <w:r>
        <w:t>User clicked history button to look through students past quizzes</w:t>
      </w:r>
    </w:p>
    <w:p w:rsidR="00BB4529" w:rsidRDefault="00BB4529" w:rsidP="00985905">
      <w:pPr>
        <w:pStyle w:val="ListParagraph"/>
        <w:numPr>
          <w:ilvl w:val="0"/>
          <w:numId w:val="77"/>
        </w:numPr>
        <w:ind w:left="1890" w:hanging="450"/>
      </w:pPr>
      <w:r>
        <w:t>User click logout and server stopped and program terminated</w:t>
      </w:r>
    </w:p>
    <w:p w:rsidR="00455A9F" w:rsidRDefault="00455A9F" w:rsidP="00455A9F">
      <w:pPr>
        <w:pStyle w:val="ListParagraph"/>
      </w:pPr>
    </w:p>
    <w:p w:rsidR="00455A9F" w:rsidRDefault="00455A9F" w:rsidP="00455A9F">
      <w:pPr>
        <w:pStyle w:val="ListParagraph"/>
      </w:pPr>
      <w:r>
        <w:t>Exception Handling:  None</w:t>
      </w:r>
    </w:p>
    <w:p w:rsidR="0075458E" w:rsidRDefault="0075458E" w:rsidP="0075458E">
      <w:r w:rsidRPr="006278C2">
        <w:rPr>
          <w:b/>
        </w:rPr>
        <w:t>Name:</w:t>
      </w:r>
      <w:r>
        <w:rPr>
          <w:b/>
        </w:rPr>
        <w:t xml:space="preserve"> </w:t>
      </w:r>
      <w:proofErr w:type="spellStart"/>
      <w:r>
        <w:rPr>
          <w:b/>
        </w:rPr>
        <w:t>windowClosing</w:t>
      </w:r>
      <w:proofErr w:type="spellEnd"/>
      <w:r>
        <w:rPr>
          <w:b/>
        </w:rPr>
        <w:t>(</w:t>
      </w:r>
      <w:proofErr w:type="spellStart"/>
      <w:r>
        <w:rPr>
          <w:b/>
        </w:rPr>
        <w:t>WindowEvent</w:t>
      </w:r>
      <w:proofErr w:type="spellEnd"/>
      <w:r>
        <w:rPr>
          <w:b/>
        </w:rPr>
        <w:t xml:space="preserve"> e)</w:t>
      </w:r>
      <w:r>
        <w:br/>
      </w:r>
      <w:r>
        <w:tab/>
        <w:t>Arguments:</w:t>
      </w:r>
      <w:r>
        <w:tab/>
      </w:r>
      <w:proofErr w:type="spellStart"/>
      <w:r>
        <w:t>WindowEvent</w:t>
      </w:r>
      <w:proofErr w:type="spellEnd"/>
      <w:r>
        <w:br/>
      </w:r>
      <w:r>
        <w:tab/>
        <w:t>Returns:</w:t>
      </w:r>
      <w:r>
        <w:tab/>
        <w:t>None</w:t>
      </w:r>
      <w:r>
        <w:br/>
      </w:r>
      <w:r>
        <w:tab/>
        <w:t>Pre-condition:</w:t>
      </w:r>
      <w:r>
        <w:tab/>
      </w:r>
      <w:r>
        <w:tab/>
        <w:t>History information has been loaded</w:t>
      </w:r>
      <w:r>
        <w:br/>
      </w:r>
      <w:r>
        <w:tab/>
        <w:t>Post-condition:</w:t>
      </w:r>
      <w:r>
        <w:tab/>
        <w:t>History frame will be closed</w:t>
      </w:r>
      <w:r>
        <w:br/>
      </w:r>
      <w:r>
        <w:lastRenderedPageBreak/>
        <w:tab/>
        <w:t>Exceptions:</w:t>
      </w:r>
      <w:r>
        <w:tab/>
        <w:t>None</w:t>
      </w:r>
      <w:r>
        <w:br/>
      </w:r>
      <w:r>
        <w:tab/>
        <w:t>Flow of Events:</w:t>
      </w:r>
    </w:p>
    <w:p w:rsidR="0023520B" w:rsidRDefault="0075458E" w:rsidP="00985905">
      <w:pPr>
        <w:pStyle w:val="ListParagraph"/>
        <w:numPr>
          <w:ilvl w:val="0"/>
          <w:numId w:val="78"/>
        </w:numPr>
        <w:ind w:left="1890" w:hanging="450"/>
      </w:pPr>
      <w:r>
        <w:t>User clicked x in upper right corner of history window</w:t>
      </w:r>
    </w:p>
    <w:p w:rsidR="00D52E5B" w:rsidRDefault="0075458E" w:rsidP="00985905">
      <w:pPr>
        <w:pStyle w:val="ListParagraph"/>
        <w:numPr>
          <w:ilvl w:val="0"/>
          <w:numId w:val="78"/>
        </w:numPr>
        <w:ind w:left="1890" w:hanging="450"/>
      </w:pPr>
      <w:r>
        <w:t>History window closes</w:t>
      </w:r>
    </w:p>
    <w:p w:rsidR="00455A9F" w:rsidRDefault="00455A9F" w:rsidP="00455A9F">
      <w:pPr>
        <w:pStyle w:val="ListParagraph"/>
      </w:pPr>
    </w:p>
    <w:p w:rsidR="00455A9F" w:rsidRDefault="00455A9F" w:rsidP="00455A9F">
      <w:pPr>
        <w:pStyle w:val="ListParagraph"/>
      </w:pPr>
      <w:r>
        <w:t>Exception Handling:  None</w:t>
      </w:r>
    </w:p>
    <w:p w:rsidR="008D3277" w:rsidRDefault="008D3277" w:rsidP="008D3277">
      <w:pPr>
        <w:pStyle w:val="Heading3"/>
      </w:pPr>
      <w:r>
        <w:t>6.2.2 chart</w:t>
      </w:r>
    </w:p>
    <w:p w:rsidR="00150827" w:rsidRDefault="00150827" w:rsidP="00150827">
      <w:r w:rsidRPr="006278C2">
        <w:rPr>
          <w:b/>
        </w:rPr>
        <w:t>Name:</w:t>
      </w:r>
      <w:r w:rsidRPr="006278C2">
        <w:rPr>
          <w:b/>
        </w:rPr>
        <w:tab/>
      </w:r>
      <w:proofErr w:type="spellStart"/>
      <w:r>
        <w:rPr>
          <w:b/>
        </w:rPr>
        <w:t>createPanel</w:t>
      </w:r>
      <w:proofErr w:type="spellEnd"/>
      <w:r>
        <w:rPr>
          <w:b/>
        </w:rPr>
        <w:t>(String title)</w:t>
      </w:r>
      <w:r>
        <w:br/>
      </w:r>
      <w:r>
        <w:tab/>
        <w:t>Arguments:</w:t>
      </w:r>
      <w:r>
        <w:tab/>
        <w:t>String title</w:t>
      </w:r>
      <w:r>
        <w:br/>
      </w:r>
      <w:r>
        <w:tab/>
        <w:t>Returns:</w:t>
      </w:r>
      <w:r>
        <w:tab/>
      </w:r>
      <w:proofErr w:type="spellStart"/>
      <w:r>
        <w:t>JPanel</w:t>
      </w:r>
      <w:proofErr w:type="spellEnd"/>
      <w:r>
        <w:br/>
      </w:r>
      <w:r>
        <w:tab/>
        <w:t>Pre-condition:</w:t>
      </w:r>
      <w:r>
        <w:tab/>
      </w:r>
      <w:r>
        <w:tab/>
        <w:t>Program frame is already created</w:t>
      </w:r>
      <w:r>
        <w:br/>
      </w:r>
      <w:r>
        <w:tab/>
        <w:t>Post-condition:</w:t>
      </w:r>
      <w:r>
        <w:tab/>
        <w:t>Blank chart is created</w:t>
      </w:r>
      <w:r>
        <w:br/>
      </w:r>
      <w:r>
        <w:tab/>
        <w:t>Exceptions:</w:t>
      </w:r>
      <w:r>
        <w:tab/>
        <w:t>None</w:t>
      </w:r>
      <w:r>
        <w:br/>
      </w:r>
      <w:r>
        <w:tab/>
        <w:t>Flow of Events:</w:t>
      </w:r>
    </w:p>
    <w:p w:rsidR="00150827" w:rsidRDefault="00150827" w:rsidP="00985905">
      <w:pPr>
        <w:pStyle w:val="ListParagraph"/>
        <w:numPr>
          <w:ilvl w:val="0"/>
          <w:numId w:val="72"/>
        </w:numPr>
        <w:ind w:left="1890" w:hanging="450"/>
      </w:pPr>
      <w:r>
        <w:t xml:space="preserve">Function is called and </w:t>
      </w:r>
      <w:proofErr w:type="spellStart"/>
      <w:r>
        <w:t>JPanel</w:t>
      </w:r>
      <w:proofErr w:type="spellEnd"/>
      <w:r>
        <w:t xml:space="preserve"> is created and a chart is added</w:t>
      </w:r>
    </w:p>
    <w:p w:rsidR="00455A9F" w:rsidRDefault="00455A9F" w:rsidP="00455A9F">
      <w:pPr>
        <w:pStyle w:val="ListParagraph"/>
      </w:pPr>
    </w:p>
    <w:p w:rsidR="00455A9F" w:rsidRDefault="00455A9F" w:rsidP="00455A9F">
      <w:pPr>
        <w:pStyle w:val="ListParagraph"/>
      </w:pPr>
      <w:r>
        <w:t>Exception Handling:  None</w:t>
      </w:r>
    </w:p>
    <w:p w:rsidR="00150827" w:rsidRDefault="00150827" w:rsidP="00150827">
      <w:r w:rsidRPr="006278C2">
        <w:rPr>
          <w:b/>
        </w:rPr>
        <w:t>Name:</w:t>
      </w:r>
      <w:r w:rsidRPr="006278C2">
        <w:rPr>
          <w:b/>
        </w:rPr>
        <w:tab/>
      </w:r>
      <w:proofErr w:type="spellStart"/>
      <w:r>
        <w:rPr>
          <w:b/>
        </w:rPr>
        <w:t>createChart</w:t>
      </w:r>
      <w:proofErr w:type="spellEnd"/>
      <w:r>
        <w:rPr>
          <w:b/>
        </w:rPr>
        <w:t>(</w:t>
      </w:r>
      <w:r w:rsidR="009B099E">
        <w:rPr>
          <w:b/>
        </w:rPr>
        <w:t xml:space="preserve">Category Dataset, </w:t>
      </w:r>
      <w:r>
        <w:rPr>
          <w:b/>
        </w:rPr>
        <w:t>String title)</w:t>
      </w:r>
      <w:r>
        <w:br/>
      </w:r>
      <w:r>
        <w:tab/>
        <w:t>Arguments:</w:t>
      </w:r>
      <w:r>
        <w:tab/>
      </w:r>
      <w:r w:rsidR="009B099E">
        <w:t xml:space="preserve">Category Dataset, </w:t>
      </w:r>
      <w:r>
        <w:t>String title</w:t>
      </w:r>
      <w:r>
        <w:br/>
      </w:r>
      <w:r>
        <w:tab/>
        <w:t>Returns:</w:t>
      </w:r>
      <w:r>
        <w:tab/>
      </w:r>
      <w:proofErr w:type="spellStart"/>
      <w:r>
        <w:t>JFreeChart</w:t>
      </w:r>
      <w:proofErr w:type="spellEnd"/>
      <w:r>
        <w:br/>
      </w:r>
      <w:r>
        <w:tab/>
        <w:t>Pre-condition:</w:t>
      </w:r>
      <w:r>
        <w:tab/>
      </w:r>
      <w:r>
        <w:tab/>
        <w:t xml:space="preserve">Program frame and </w:t>
      </w:r>
      <w:proofErr w:type="spellStart"/>
      <w:r>
        <w:t>JPanel</w:t>
      </w:r>
      <w:proofErr w:type="spellEnd"/>
      <w:r>
        <w:t xml:space="preserve"> already created</w:t>
      </w:r>
      <w:r>
        <w:br/>
      </w:r>
      <w:r>
        <w:tab/>
        <w:t>Post-condition:</w:t>
      </w:r>
      <w:r>
        <w:tab/>
        <w:t>Chart is initialized and returned</w:t>
      </w:r>
      <w:r>
        <w:br/>
      </w:r>
      <w:r>
        <w:tab/>
        <w:t>Exceptions:</w:t>
      </w:r>
      <w:r>
        <w:tab/>
        <w:t>None</w:t>
      </w:r>
      <w:r>
        <w:br/>
      </w:r>
      <w:r>
        <w:tab/>
        <w:t>Flow of Events:</w:t>
      </w:r>
    </w:p>
    <w:p w:rsidR="00150827" w:rsidRDefault="00150827" w:rsidP="00985905">
      <w:pPr>
        <w:pStyle w:val="ListParagraph"/>
        <w:numPr>
          <w:ilvl w:val="0"/>
          <w:numId w:val="73"/>
        </w:numPr>
        <w:ind w:left="1890" w:hanging="450"/>
      </w:pPr>
      <w:r>
        <w:t xml:space="preserve">Function creates </w:t>
      </w:r>
      <w:proofErr w:type="spellStart"/>
      <w:r>
        <w:t>JFreeChart</w:t>
      </w:r>
      <w:proofErr w:type="spellEnd"/>
      <w:r>
        <w:t xml:space="preserve"> object</w:t>
      </w:r>
    </w:p>
    <w:p w:rsidR="00150827" w:rsidRDefault="00150827" w:rsidP="00985905">
      <w:pPr>
        <w:pStyle w:val="ListParagraph"/>
        <w:numPr>
          <w:ilvl w:val="0"/>
          <w:numId w:val="73"/>
        </w:numPr>
        <w:ind w:left="1890" w:hanging="450"/>
      </w:pPr>
      <w:r>
        <w:t>Chart settings are initialized</w:t>
      </w:r>
    </w:p>
    <w:p w:rsidR="00455A9F" w:rsidRDefault="00455A9F" w:rsidP="00455A9F">
      <w:pPr>
        <w:pStyle w:val="ListParagraph"/>
      </w:pPr>
    </w:p>
    <w:p w:rsidR="00455A9F" w:rsidRDefault="00455A9F" w:rsidP="00455A9F">
      <w:pPr>
        <w:pStyle w:val="ListParagraph"/>
      </w:pPr>
      <w:r>
        <w:lastRenderedPageBreak/>
        <w:t>Exception Handling:  None</w:t>
      </w:r>
    </w:p>
    <w:p w:rsidR="00150827" w:rsidRDefault="00150827" w:rsidP="00150827">
      <w:r w:rsidRPr="006278C2">
        <w:rPr>
          <w:b/>
        </w:rPr>
        <w:t>Name:</w:t>
      </w:r>
      <w:r w:rsidRPr="006278C2">
        <w:rPr>
          <w:b/>
        </w:rPr>
        <w:tab/>
      </w:r>
      <w:proofErr w:type="spellStart"/>
      <w:r>
        <w:rPr>
          <w:b/>
        </w:rPr>
        <w:t>createDataset</w:t>
      </w:r>
      <w:proofErr w:type="spellEnd"/>
      <w:r>
        <w:rPr>
          <w:b/>
        </w:rPr>
        <w:t>(</w:t>
      </w:r>
      <w:proofErr w:type="spellStart"/>
      <w:r w:rsidR="009B099E">
        <w:rPr>
          <w:b/>
        </w:rPr>
        <w:t>int</w:t>
      </w:r>
      <w:proofErr w:type="spellEnd"/>
      <w:r w:rsidR="009B099E">
        <w:rPr>
          <w:b/>
        </w:rPr>
        <w:t xml:space="preserve"> </w:t>
      </w:r>
      <w:proofErr w:type="spellStart"/>
      <w:r w:rsidR="009B099E">
        <w:rPr>
          <w:b/>
        </w:rPr>
        <w:t>att</w:t>
      </w:r>
      <w:proofErr w:type="spellEnd"/>
      <w:r w:rsidR="009B099E">
        <w:rPr>
          <w:b/>
        </w:rPr>
        <w:t xml:space="preserve">, String </w:t>
      </w:r>
      <w:proofErr w:type="spellStart"/>
      <w:r w:rsidR="009B099E">
        <w:rPr>
          <w:b/>
        </w:rPr>
        <w:t>corr</w:t>
      </w:r>
      <w:proofErr w:type="spellEnd"/>
      <w:r>
        <w:rPr>
          <w:b/>
        </w:rPr>
        <w:t>)</w:t>
      </w:r>
      <w:r>
        <w:br/>
      </w:r>
      <w:r>
        <w:tab/>
        <w:t>Arguments:</w:t>
      </w:r>
      <w:r>
        <w:tab/>
      </w:r>
      <w:r w:rsidR="002C1922">
        <w:t xml:space="preserve">Integer </w:t>
      </w:r>
      <w:proofErr w:type="spellStart"/>
      <w:r w:rsidR="002C1922">
        <w:t>att</w:t>
      </w:r>
      <w:proofErr w:type="spellEnd"/>
      <w:r w:rsidR="002C1922">
        <w:t xml:space="preserve">, String </w:t>
      </w:r>
      <w:proofErr w:type="spellStart"/>
      <w:r w:rsidR="002C1922">
        <w:t>Corr</w:t>
      </w:r>
      <w:proofErr w:type="spellEnd"/>
      <w:r>
        <w:br/>
      </w:r>
      <w:r>
        <w:tab/>
        <w:t>Returns:</w:t>
      </w:r>
      <w:r>
        <w:tab/>
      </w:r>
      <w:proofErr w:type="spellStart"/>
      <w:r w:rsidR="00FA3EFA">
        <w:t>CategoryDataset</w:t>
      </w:r>
      <w:proofErr w:type="spellEnd"/>
      <w:r>
        <w:br/>
      </w:r>
      <w:r>
        <w:tab/>
        <w:t>Pre-condition:</w:t>
      </w:r>
      <w:r>
        <w:tab/>
      </w:r>
      <w:r>
        <w:tab/>
      </w:r>
      <w:proofErr w:type="spellStart"/>
      <w:r>
        <w:t>JFreeChart</w:t>
      </w:r>
      <w:proofErr w:type="spellEnd"/>
      <w:r>
        <w:t xml:space="preserve"> is already created</w:t>
      </w:r>
      <w:r>
        <w:br/>
      </w:r>
      <w:r>
        <w:tab/>
        <w:t>Post-condition:</w:t>
      </w:r>
      <w:r>
        <w:tab/>
      </w:r>
      <w:r w:rsidR="00373E36">
        <w:t>Student’s attention level and correctness</w:t>
      </w:r>
      <w:r>
        <w:t xml:space="preserve"> is added to the data set of the chart</w:t>
      </w:r>
      <w:r>
        <w:br/>
      </w:r>
      <w:r>
        <w:tab/>
        <w:t>Exceptions:</w:t>
      </w:r>
      <w:r>
        <w:tab/>
        <w:t>None</w:t>
      </w:r>
      <w:r>
        <w:br/>
      </w:r>
      <w:r>
        <w:tab/>
        <w:t>Flow of Events:</w:t>
      </w:r>
    </w:p>
    <w:p w:rsidR="00150827" w:rsidRDefault="00150827" w:rsidP="00985905">
      <w:pPr>
        <w:pStyle w:val="ListParagraph"/>
        <w:numPr>
          <w:ilvl w:val="0"/>
          <w:numId w:val="74"/>
        </w:numPr>
        <w:ind w:left="1890" w:hanging="450"/>
      </w:pPr>
      <w:r>
        <w:t>Series and category for data is initialized</w:t>
      </w:r>
    </w:p>
    <w:p w:rsidR="002C1922" w:rsidRDefault="002C1922" w:rsidP="00985905">
      <w:pPr>
        <w:pStyle w:val="ListParagraph"/>
        <w:numPr>
          <w:ilvl w:val="0"/>
          <w:numId w:val="74"/>
        </w:numPr>
        <w:ind w:left="1890" w:hanging="450"/>
      </w:pPr>
      <w:r>
        <w:t xml:space="preserve">Category data is set by String </w:t>
      </w:r>
      <w:proofErr w:type="spellStart"/>
      <w:r>
        <w:t>corr</w:t>
      </w:r>
      <w:proofErr w:type="spellEnd"/>
      <w:r>
        <w:t xml:space="preserve"> which represents if the question was answer correctly</w:t>
      </w:r>
    </w:p>
    <w:p w:rsidR="00D26D39" w:rsidRDefault="002C1922" w:rsidP="00150827">
      <w:pPr>
        <w:pStyle w:val="ListParagraph"/>
        <w:numPr>
          <w:ilvl w:val="0"/>
          <w:numId w:val="74"/>
        </w:numPr>
        <w:ind w:left="1890" w:hanging="450"/>
      </w:pPr>
      <w:r>
        <w:t xml:space="preserve">String </w:t>
      </w:r>
      <w:proofErr w:type="spellStart"/>
      <w:r>
        <w:t>att</w:t>
      </w:r>
      <w:proofErr w:type="spellEnd"/>
      <w:r>
        <w:t xml:space="preserve"> is the attention level of the student</w:t>
      </w:r>
    </w:p>
    <w:p w:rsidR="009B099E" w:rsidRDefault="00150827" w:rsidP="00150827">
      <w:pPr>
        <w:pStyle w:val="ListParagraph"/>
        <w:numPr>
          <w:ilvl w:val="0"/>
          <w:numId w:val="74"/>
        </w:numPr>
        <w:ind w:left="1890" w:hanging="450"/>
      </w:pPr>
      <w:r>
        <w:t>Value for y data is set</w:t>
      </w:r>
    </w:p>
    <w:p w:rsidR="00D210CD" w:rsidRDefault="00D210CD" w:rsidP="00D210CD">
      <w:pPr>
        <w:pStyle w:val="ListParagraph"/>
      </w:pPr>
    </w:p>
    <w:p w:rsidR="00D210CD" w:rsidRDefault="00D210CD" w:rsidP="00D210CD">
      <w:pPr>
        <w:pStyle w:val="ListParagraph"/>
      </w:pPr>
      <w:r>
        <w:t>Exception Handling:  None</w:t>
      </w:r>
    </w:p>
    <w:p w:rsidR="009B099E" w:rsidRDefault="009B099E" w:rsidP="009B099E">
      <w:r w:rsidRPr="006278C2">
        <w:rPr>
          <w:b/>
        </w:rPr>
        <w:t>Name:</w:t>
      </w:r>
      <w:r w:rsidRPr="006278C2">
        <w:rPr>
          <w:b/>
        </w:rPr>
        <w:tab/>
      </w:r>
      <w:proofErr w:type="spellStart"/>
      <w:r>
        <w:rPr>
          <w:b/>
        </w:rPr>
        <w:t>createHistoryDataset</w:t>
      </w:r>
      <w:proofErr w:type="spellEnd"/>
      <w:r>
        <w:rPr>
          <w:b/>
        </w:rPr>
        <w:t>(</w:t>
      </w:r>
      <w:r w:rsidR="00FA3EFA">
        <w:rPr>
          <w:b/>
        </w:rPr>
        <w:t>String[] data</w:t>
      </w:r>
      <w:r>
        <w:rPr>
          <w:b/>
        </w:rPr>
        <w:t>)</w:t>
      </w:r>
      <w:r>
        <w:br/>
      </w:r>
      <w:r>
        <w:tab/>
        <w:t>Arguments:</w:t>
      </w:r>
      <w:r>
        <w:tab/>
      </w:r>
      <w:r w:rsidR="00FA3EFA" w:rsidRPr="00FA3EFA">
        <w:t>String[] data</w:t>
      </w:r>
      <w:r w:rsidR="00FA3EFA">
        <w:br/>
      </w:r>
      <w:r w:rsidR="00FA3EFA">
        <w:tab/>
        <w:t>Returns:</w:t>
      </w:r>
      <w:r w:rsidR="00FA3EFA">
        <w:tab/>
      </w:r>
      <w:proofErr w:type="spellStart"/>
      <w:r w:rsidR="00FA3EFA">
        <w:t>CategoryDataset</w:t>
      </w:r>
      <w:proofErr w:type="spellEnd"/>
      <w:r>
        <w:br/>
      </w:r>
      <w:r>
        <w:tab/>
        <w:t>Pre-condition:</w:t>
      </w:r>
      <w:r>
        <w:tab/>
      </w:r>
      <w:r>
        <w:tab/>
      </w:r>
      <w:proofErr w:type="spellStart"/>
      <w:r>
        <w:t>JFreeChart</w:t>
      </w:r>
      <w:proofErr w:type="spellEnd"/>
      <w:r>
        <w:t xml:space="preserve"> is already created</w:t>
      </w:r>
      <w:r>
        <w:br/>
      </w:r>
      <w:r>
        <w:tab/>
        <w:t>Post-condition:</w:t>
      </w:r>
      <w:r>
        <w:tab/>
      </w:r>
      <w:r w:rsidR="00455B2B">
        <w:t>Historical d</w:t>
      </w:r>
      <w:r>
        <w:t>ata is added to the data set of the chart</w:t>
      </w:r>
      <w:r>
        <w:br/>
      </w:r>
      <w:r>
        <w:tab/>
        <w:t>Exceptions:</w:t>
      </w:r>
      <w:r>
        <w:tab/>
        <w:t>None</w:t>
      </w:r>
      <w:r>
        <w:br/>
      </w:r>
      <w:r>
        <w:tab/>
        <w:t>Flow of Events:</w:t>
      </w:r>
    </w:p>
    <w:p w:rsidR="00455B2B" w:rsidRDefault="00455B2B" w:rsidP="00985905">
      <w:pPr>
        <w:pStyle w:val="ListParagraph"/>
        <w:numPr>
          <w:ilvl w:val="0"/>
          <w:numId w:val="79"/>
        </w:numPr>
        <w:ind w:left="1890" w:hanging="450"/>
      </w:pPr>
      <w:r>
        <w:t>Series and category for data is initialized</w:t>
      </w:r>
    </w:p>
    <w:p w:rsidR="00455B2B" w:rsidRDefault="00455B2B" w:rsidP="00985905">
      <w:pPr>
        <w:pStyle w:val="ListParagraph"/>
        <w:numPr>
          <w:ilvl w:val="0"/>
          <w:numId w:val="79"/>
        </w:numPr>
        <w:ind w:left="1890" w:hanging="450"/>
      </w:pPr>
      <w:r>
        <w:t>Category data is set by the zero position of the array which represents if the question was answer correctly</w:t>
      </w:r>
    </w:p>
    <w:p w:rsidR="00455B2B" w:rsidRDefault="00455B2B" w:rsidP="00985905">
      <w:pPr>
        <w:pStyle w:val="ListParagraph"/>
        <w:numPr>
          <w:ilvl w:val="0"/>
          <w:numId w:val="79"/>
        </w:numPr>
        <w:ind w:left="1890" w:hanging="450"/>
      </w:pPr>
      <w:r>
        <w:t>The one position is the attention level of the student</w:t>
      </w:r>
    </w:p>
    <w:p w:rsidR="009B099E" w:rsidRDefault="00455B2B" w:rsidP="00985905">
      <w:pPr>
        <w:pStyle w:val="ListParagraph"/>
        <w:numPr>
          <w:ilvl w:val="0"/>
          <w:numId w:val="79"/>
        </w:numPr>
        <w:ind w:left="1890" w:hanging="450"/>
      </w:pPr>
      <w:r>
        <w:t>Tokens are used to parse the data</w:t>
      </w:r>
    </w:p>
    <w:p w:rsidR="00D210CD" w:rsidRDefault="00D210CD" w:rsidP="00D210CD">
      <w:pPr>
        <w:pStyle w:val="ListParagraph"/>
      </w:pPr>
      <w:r>
        <w:lastRenderedPageBreak/>
        <w:t>Exception Handling:  None</w:t>
      </w:r>
    </w:p>
    <w:p w:rsidR="00D210CD" w:rsidRPr="008D3277" w:rsidRDefault="00D210CD" w:rsidP="00D210CD">
      <w:pPr>
        <w:pStyle w:val="ListParagraph"/>
        <w:ind w:left="1890"/>
      </w:pPr>
    </w:p>
    <w:p w:rsidR="00545CC8" w:rsidRDefault="008D3277" w:rsidP="008D3277">
      <w:pPr>
        <w:pStyle w:val="Heading3"/>
      </w:pPr>
      <w:r>
        <w:t xml:space="preserve">6.2.3 </w:t>
      </w:r>
      <w:proofErr w:type="spellStart"/>
      <w:r>
        <w:t>dataBreak</w:t>
      </w:r>
      <w:proofErr w:type="spellEnd"/>
    </w:p>
    <w:p w:rsidR="00455B2B" w:rsidRDefault="00455B2B" w:rsidP="00455B2B">
      <w:r w:rsidRPr="006278C2">
        <w:rPr>
          <w:b/>
        </w:rPr>
        <w:t>Name:</w:t>
      </w:r>
      <w:r w:rsidRPr="006278C2">
        <w:rPr>
          <w:b/>
        </w:rPr>
        <w:tab/>
      </w:r>
      <w:proofErr w:type="spellStart"/>
      <w:r>
        <w:rPr>
          <w:b/>
        </w:rPr>
        <w:t>returnVaue</w:t>
      </w:r>
      <w:proofErr w:type="spellEnd"/>
      <w:r>
        <w:rPr>
          <w:b/>
        </w:rPr>
        <w:t>()</w:t>
      </w:r>
      <w:r>
        <w:br/>
      </w:r>
      <w:r>
        <w:tab/>
        <w:t>Arguments:</w:t>
      </w:r>
      <w:r>
        <w:tab/>
        <w:t>None</w:t>
      </w:r>
      <w:r>
        <w:br/>
      </w:r>
      <w:r>
        <w:tab/>
        <w:t>Returns:</w:t>
      </w:r>
      <w:r>
        <w:tab/>
      </w:r>
      <w:r w:rsidR="001E1400">
        <w:t>String Array</w:t>
      </w:r>
      <w:r>
        <w:br/>
      </w:r>
      <w:r>
        <w:tab/>
        <w:t>Pre-condition:</w:t>
      </w:r>
      <w:r>
        <w:tab/>
      </w:r>
      <w:r>
        <w:tab/>
      </w:r>
      <w:r w:rsidR="00EA71A3">
        <w:t>Student has completed quiz sets</w:t>
      </w:r>
      <w:r>
        <w:br/>
      </w:r>
      <w:r>
        <w:tab/>
        <w:t>Post-condition:</w:t>
      </w:r>
      <w:r>
        <w:tab/>
      </w:r>
      <w:r w:rsidR="00EA71A3">
        <w:t>An array of quiz results</w:t>
      </w:r>
      <w:r>
        <w:br/>
      </w:r>
      <w:r>
        <w:tab/>
        <w:t>Exceptions:</w:t>
      </w:r>
      <w:r>
        <w:tab/>
        <w:t>None</w:t>
      </w:r>
      <w:r>
        <w:br/>
      </w:r>
      <w:r>
        <w:tab/>
        <w:t>Flow of Events:</w:t>
      </w:r>
    </w:p>
    <w:p w:rsidR="00455B2B" w:rsidRDefault="00EA71A3" w:rsidP="00985905">
      <w:pPr>
        <w:pStyle w:val="ListParagraph"/>
        <w:numPr>
          <w:ilvl w:val="0"/>
          <w:numId w:val="80"/>
        </w:numPr>
        <w:ind w:left="1890" w:hanging="450"/>
      </w:pPr>
      <w:r>
        <w:t>Function loads file and parses the data into tokens</w:t>
      </w:r>
    </w:p>
    <w:p w:rsidR="008D3277" w:rsidRDefault="00EA71A3" w:rsidP="00985905">
      <w:pPr>
        <w:pStyle w:val="ListParagraph"/>
        <w:numPr>
          <w:ilvl w:val="0"/>
          <w:numId w:val="80"/>
        </w:numPr>
        <w:ind w:left="1890" w:hanging="450"/>
      </w:pPr>
      <w:r>
        <w:t>String array returned</w:t>
      </w:r>
    </w:p>
    <w:p w:rsidR="00D210CD" w:rsidRDefault="00D210CD" w:rsidP="00D210CD">
      <w:pPr>
        <w:pStyle w:val="ListParagraph"/>
      </w:pPr>
    </w:p>
    <w:p w:rsidR="00D210CD" w:rsidRDefault="00D210CD" w:rsidP="00D210CD">
      <w:pPr>
        <w:pStyle w:val="ListParagraph"/>
      </w:pPr>
      <w:r>
        <w:t>Exception Handling:  None</w:t>
      </w:r>
    </w:p>
    <w:p w:rsidR="00EA71A3" w:rsidRDefault="00EA71A3" w:rsidP="00EA71A3">
      <w:r w:rsidRPr="006278C2">
        <w:rPr>
          <w:b/>
        </w:rPr>
        <w:t>Name:</w:t>
      </w:r>
      <w:r w:rsidRPr="006278C2">
        <w:rPr>
          <w:b/>
        </w:rPr>
        <w:tab/>
      </w:r>
      <w:proofErr w:type="spellStart"/>
      <w:r>
        <w:rPr>
          <w:b/>
        </w:rPr>
        <w:t>returnAverageVaue</w:t>
      </w:r>
      <w:proofErr w:type="spellEnd"/>
      <w:r>
        <w:rPr>
          <w:b/>
        </w:rPr>
        <w:t>(String y)</w:t>
      </w:r>
      <w:r>
        <w:br/>
      </w:r>
      <w:r>
        <w:tab/>
        <w:t>Arguments:</w:t>
      </w:r>
      <w:r>
        <w:tab/>
        <w:t>String y</w:t>
      </w:r>
      <w:r>
        <w:br/>
      </w:r>
      <w:r>
        <w:tab/>
        <w:t>Returns:</w:t>
      </w:r>
      <w:r>
        <w:tab/>
        <w:t>String Array</w:t>
      </w:r>
      <w:r>
        <w:br/>
      </w:r>
      <w:r>
        <w:tab/>
        <w:t>Pre-condition:</w:t>
      </w:r>
      <w:r>
        <w:tab/>
      </w:r>
      <w:r>
        <w:tab/>
        <w:t>Student has completed quiz sets</w:t>
      </w:r>
      <w:r>
        <w:br/>
      </w:r>
      <w:r>
        <w:tab/>
        <w:t>Post-condition:</w:t>
      </w:r>
      <w:r>
        <w:tab/>
        <w:t>An array of the student</w:t>
      </w:r>
      <w:r w:rsidR="00CF1FA5">
        <w:t>’</w:t>
      </w:r>
      <w:r>
        <w:t>s average results</w:t>
      </w:r>
      <w:r>
        <w:br/>
      </w:r>
      <w:r>
        <w:tab/>
        <w:t>Exceptions:</w:t>
      </w:r>
      <w:r>
        <w:tab/>
        <w:t>None</w:t>
      </w:r>
      <w:r>
        <w:br/>
      </w:r>
      <w:r>
        <w:tab/>
        <w:t>Flow of Events:</w:t>
      </w:r>
    </w:p>
    <w:p w:rsidR="00EA71A3" w:rsidRDefault="00EA71A3" w:rsidP="00985905">
      <w:pPr>
        <w:pStyle w:val="ListParagraph"/>
        <w:numPr>
          <w:ilvl w:val="0"/>
          <w:numId w:val="81"/>
        </w:numPr>
        <w:ind w:left="1890" w:hanging="450"/>
      </w:pPr>
      <w:r>
        <w:t>Function loads file and parses the data into tokens</w:t>
      </w:r>
    </w:p>
    <w:p w:rsidR="00EA71A3" w:rsidRDefault="00EA71A3" w:rsidP="00985905">
      <w:pPr>
        <w:pStyle w:val="ListParagraph"/>
        <w:numPr>
          <w:ilvl w:val="0"/>
          <w:numId w:val="81"/>
        </w:numPr>
        <w:ind w:left="1890" w:hanging="450"/>
      </w:pPr>
      <w:r>
        <w:t>String array returned</w:t>
      </w:r>
    </w:p>
    <w:p w:rsidR="00D210CD" w:rsidRDefault="00D210CD" w:rsidP="00D210CD">
      <w:pPr>
        <w:pStyle w:val="ListParagraph"/>
      </w:pPr>
    </w:p>
    <w:p w:rsidR="00EA71A3" w:rsidRDefault="00D210CD" w:rsidP="00D210CD">
      <w:pPr>
        <w:pStyle w:val="ListParagraph"/>
      </w:pPr>
      <w:r>
        <w:t>Exception Handling:  None</w:t>
      </w:r>
    </w:p>
    <w:p w:rsidR="008D3277" w:rsidRDefault="008D3277" w:rsidP="008D3277">
      <w:pPr>
        <w:pStyle w:val="Heading3"/>
      </w:pPr>
      <w:r>
        <w:lastRenderedPageBreak/>
        <w:t xml:space="preserve">6.2.4 </w:t>
      </w:r>
      <w:proofErr w:type="spellStart"/>
      <w:r>
        <w:t>serverListen</w:t>
      </w:r>
      <w:proofErr w:type="spellEnd"/>
    </w:p>
    <w:p w:rsidR="00EA71A3" w:rsidRDefault="00EA71A3" w:rsidP="00EA71A3">
      <w:r w:rsidRPr="006278C2">
        <w:rPr>
          <w:b/>
        </w:rPr>
        <w:t>Name:</w:t>
      </w:r>
      <w:r w:rsidRPr="006278C2">
        <w:rPr>
          <w:b/>
        </w:rPr>
        <w:tab/>
      </w:r>
      <w:proofErr w:type="spellStart"/>
      <w:r>
        <w:rPr>
          <w:b/>
        </w:rPr>
        <w:t>startServer</w:t>
      </w:r>
      <w:proofErr w:type="spellEnd"/>
      <w:r>
        <w:rPr>
          <w:b/>
        </w:rPr>
        <w:t>()</w:t>
      </w:r>
      <w:r>
        <w:br/>
      </w:r>
      <w:r>
        <w:tab/>
        <w:t>Arguments:</w:t>
      </w:r>
      <w:r>
        <w:tab/>
        <w:t>None</w:t>
      </w:r>
      <w:r>
        <w:br/>
      </w:r>
      <w:r>
        <w:tab/>
        <w:t>Returns:</w:t>
      </w:r>
      <w:r>
        <w:tab/>
        <w:t>None</w:t>
      </w:r>
      <w:r>
        <w:br/>
      </w:r>
      <w:r>
        <w:tab/>
        <w:t>Pre-condition:</w:t>
      </w:r>
      <w:r>
        <w:tab/>
      </w:r>
      <w:r>
        <w:tab/>
        <w:t>Server not currently running</w:t>
      </w:r>
      <w:r>
        <w:br/>
      </w:r>
      <w:r>
        <w:tab/>
        <w:t>Post-condition:</w:t>
      </w:r>
      <w:r>
        <w:tab/>
        <w:t xml:space="preserve">Creates </w:t>
      </w:r>
      <w:r w:rsidR="00A06406">
        <w:t xml:space="preserve">a </w:t>
      </w:r>
      <w:proofErr w:type="spellStart"/>
      <w:r w:rsidR="00A06406">
        <w:t>ExecutorService</w:t>
      </w:r>
      <w:proofErr w:type="spellEnd"/>
      <w:r w:rsidR="00A06406">
        <w:t xml:space="preserve"> and attaches listening socket to it</w:t>
      </w:r>
      <w:r>
        <w:br/>
      </w:r>
      <w:r>
        <w:tab/>
        <w:t>Exceptions:</w:t>
      </w:r>
      <w:r>
        <w:tab/>
        <w:t>None</w:t>
      </w:r>
      <w:r>
        <w:br/>
      </w:r>
      <w:r>
        <w:tab/>
        <w:t>Flow of Events:</w:t>
      </w:r>
    </w:p>
    <w:p w:rsidR="00EA71A3" w:rsidRDefault="00A06406" w:rsidP="00985905">
      <w:pPr>
        <w:pStyle w:val="ListParagraph"/>
        <w:numPr>
          <w:ilvl w:val="0"/>
          <w:numId w:val="82"/>
        </w:numPr>
        <w:ind w:left="1890" w:hanging="450"/>
      </w:pPr>
      <w:r>
        <w:t>Executor created with a limit of two threads (Only two connections)</w:t>
      </w:r>
    </w:p>
    <w:p w:rsidR="00A06406" w:rsidRDefault="00A06406" w:rsidP="00985905">
      <w:pPr>
        <w:pStyle w:val="ListParagraph"/>
        <w:numPr>
          <w:ilvl w:val="0"/>
          <w:numId w:val="82"/>
        </w:numPr>
        <w:ind w:left="1890" w:hanging="450"/>
      </w:pPr>
      <w:r>
        <w:t>Socket created and submitted to Executor</w:t>
      </w:r>
    </w:p>
    <w:p w:rsidR="00A06406" w:rsidRDefault="00A06406" w:rsidP="00985905">
      <w:pPr>
        <w:pStyle w:val="ListParagraph"/>
        <w:numPr>
          <w:ilvl w:val="0"/>
          <w:numId w:val="82"/>
        </w:numPr>
        <w:ind w:left="1890" w:hanging="450"/>
      </w:pPr>
      <w:r>
        <w:t>Thread started</w:t>
      </w:r>
    </w:p>
    <w:p w:rsidR="00D210CD" w:rsidRDefault="00D210CD" w:rsidP="00D210CD">
      <w:pPr>
        <w:pStyle w:val="ListParagraph"/>
      </w:pPr>
    </w:p>
    <w:p w:rsidR="00D210CD" w:rsidRDefault="00D210CD" w:rsidP="00D210CD">
      <w:pPr>
        <w:pStyle w:val="ListParagraph"/>
      </w:pPr>
      <w:r>
        <w:t>Exception Handling:  None</w:t>
      </w:r>
    </w:p>
    <w:p w:rsidR="00A06406" w:rsidRDefault="00A06406" w:rsidP="00A06406">
      <w:r w:rsidRPr="006278C2">
        <w:rPr>
          <w:b/>
        </w:rPr>
        <w:t>Name:</w:t>
      </w:r>
      <w:r w:rsidRPr="006278C2">
        <w:rPr>
          <w:b/>
        </w:rPr>
        <w:tab/>
      </w:r>
      <w:proofErr w:type="spellStart"/>
      <w:r>
        <w:rPr>
          <w:b/>
        </w:rPr>
        <w:t>startData</w:t>
      </w:r>
      <w:proofErr w:type="spellEnd"/>
      <w:r>
        <w:rPr>
          <w:b/>
        </w:rPr>
        <w:t xml:space="preserve">(student[] x, </w:t>
      </w:r>
      <w:proofErr w:type="spellStart"/>
      <w:r>
        <w:rPr>
          <w:b/>
        </w:rPr>
        <w:t>int</w:t>
      </w:r>
      <w:proofErr w:type="spellEnd"/>
      <w:r>
        <w:rPr>
          <w:b/>
        </w:rPr>
        <w:t xml:space="preserve"> y, </w:t>
      </w:r>
      <w:proofErr w:type="spellStart"/>
      <w:r>
        <w:rPr>
          <w:b/>
        </w:rPr>
        <w:t>TutorProj</w:t>
      </w:r>
      <w:proofErr w:type="spellEnd"/>
      <w:r>
        <w:rPr>
          <w:b/>
        </w:rPr>
        <w:t xml:space="preserve"> z)</w:t>
      </w:r>
      <w:r>
        <w:br/>
      </w:r>
      <w:r>
        <w:tab/>
        <w:t>Arguments:</w:t>
      </w:r>
      <w:r>
        <w:tab/>
        <w:t xml:space="preserve">Student Array, Integer y, </w:t>
      </w:r>
      <w:proofErr w:type="spellStart"/>
      <w:r>
        <w:t>TutorProj</w:t>
      </w:r>
      <w:proofErr w:type="spellEnd"/>
      <w:r>
        <w:t xml:space="preserve"> z</w:t>
      </w:r>
      <w:r>
        <w:br/>
      </w:r>
      <w:r>
        <w:tab/>
        <w:t>Returns:</w:t>
      </w:r>
      <w:r>
        <w:tab/>
        <w:t>None</w:t>
      </w:r>
      <w:r>
        <w:br/>
      </w:r>
      <w:r>
        <w:tab/>
        <w:t>Pre-condition:</w:t>
      </w:r>
      <w:r>
        <w:tab/>
      </w:r>
      <w:r>
        <w:tab/>
        <w:t>Objects already created</w:t>
      </w:r>
      <w:r>
        <w:br/>
      </w:r>
      <w:r>
        <w:tab/>
        <w:t>Post-condition:</w:t>
      </w:r>
      <w:r>
        <w:tab/>
        <w:t>Data set in method variables</w:t>
      </w:r>
      <w:r>
        <w:br/>
      </w:r>
      <w:r>
        <w:tab/>
        <w:t>Exceptions:</w:t>
      </w:r>
      <w:r>
        <w:tab/>
        <w:t>None</w:t>
      </w:r>
      <w:r>
        <w:br/>
      </w:r>
      <w:r>
        <w:tab/>
        <w:t>Flow of Events:</w:t>
      </w:r>
    </w:p>
    <w:p w:rsidR="00A06406" w:rsidRDefault="00A06406" w:rsidP="00985905">
      <w:pPr>
        <w:pStyle w:val="ListParagraph"/>
        <w:numPr>
          <w:ilvl w:val="0"/>
          <w:numId w:val="83"/>
        </w:numPr>
        <w:ind w:left="1890" w:hanging="450"/>
      </w:pPr>
      <w:r>
        <w:t>Data set to method variables</w:t>
      </w:r>
    </w:p>
    <w:p w:rsidR="00D210CD" w:rsidRDefault="00D210CD" w:rsidP="00D210CD">
      <w:pPr>
        <w:pStyle w:val="ListParagraph"/>
      </w:pPr>
    </w:p>
    <w:p w:rsidR="00D210CD" w:rsidRDefault="00D210CD" w:rsidP="00D210CD">
      <w:pPr>
        <w:pStyle w:val="ListParagraph"/>
      </w:pPr>
      <w:r>
        <w:t>Exception Handling:  None</w:t>
      </w:r>
    </w:p>
    <w:p w:rsidR="00A06406" w:rsidRDefault="00A06406" w:rsidP="00A06406">
      <w:r w:rsidRPr="006278C2">
        <w:rPr>
          <w:b/>
        </w:rPr>
        <w:t>Name:</w:t>
      </w:r>
      <w:r w:rsidRPr="006278C2">
        <w:rPr>
          <w:b/>
        </w:rPr>
        <w:tab/>
      </w:r>
      <w:proofErr w:type="spellStart"/>
      <w:r>
        <w:rPr>
          <w:b/>
        </w:rPr>
        <w:t>sendFile</w:t>
      </w:r>
      <w:proofErr w:type="spellEnd"/>
      <w:r>
        <w:rPr>
          <w:b/>
        </w:rPr>
        <w:t xml:space="preserve">(String </w:t>
      </w:r>
      <w:proofErr w:type="spellStart"/>
      <w:r>
        <w:rPr>
          <w:b/>
        </w:rPr>
        <w:t>nameFile</w:t>
      </w:r>
      <w:proofErr w:type="spellEnd"/>
      <w:r>
        <w:rPr>
          <w:b/>
        </w:rPr>
        <w:t xml:space="preserve">, Socket </w:t>
      </w:r>
      <w:proofErr w:type="spellStart"/>
      <w:r>
        <w:rPr>
          <w:b/>
        </w:rPr>
        <w:t>clientSocket</w:t>
      </w:r>
      <w:proofErr w:type="spellEnd"/>
      <w:r>
        <w:rPr>
          <w:b/>
        </w:rPr>
        <w:t>)</w:t>
      </w:r>
      <w:r>
        <w:br/>
      </w:r>
      <w:r>
        <w:tab/>
        <w:t>Arguments:</w:t>
      </w:r>
      <w:r>
        <w:tab/>
      </w:r>
      <w:r w:rsidR="002D250C">
        <w:t xml:space="preserve">String </w:t>
      </w:r>
      <w:proofErr w:type="spellStart"/>
      <w:r w:rsidR="002D250C">
        <w:t>nameFile</w:t>
      </w:r>
      <w:proofErr w:type="spellEnd"/>
      <w:r w:rsidR="002D250C">
        <w:t xml:space="preserve">, Socket </w:t>
      </w:r>
      <w:proofErr w:type="spellStart"/>
      <w:r w:rsidR="002D250C">
        <w:t>clientSocket</w:t>
      </w:r>
      <w:proofErr w:type="spellEnd"/>
      <w:r>
        <w:br/>
      </w:r>
      <w:r>
        <w:tab/>
        <w:t>Returns:</w:t>
      </w:r>
      <w:r>
        <w:tab/>
        <w:t>None</w:t>
      </w:r>
      <w:r>
        <w:br/>
      </w:r>
      <w:r>
        <w:lastRenderedPageBreak/>
        <w:tab/>
        <w:t>Pre-condition:</w:t>
      </w:r>
      <w:r>
        <w:tab/>
      </w:r>
      <w:r>
        <w:tab/>
      </w:r>
      <w:r w:rsidR="002D250C">
        <w:t>Client software requests file</w:t>
      </w:r>
      <w:r>
        <w:br/>
      </w:r>
      <w:r>
        <w:tab/>
        <w:t>Post-condition:</w:t>
      </w:r>
      <w:r>
        <w:tab/>
      </w:r>
      <w:r w:rsidR="002D250C">
        <w:t>File sent to client</w:t>
      </w:r>
      <w:r>
        <w:br/>
      </w:r>
      <w:r>
        <w:tab/>
        <w:t>Exceptions:</w:t>
      </w:r>
      <w:r>
        <w:tab/>
        <w:t>None</w:t>
      </w:r>
      <w:r>
        <w:br/>
      </w:r>
      <w:r>
        <w:tab/>
        <w:t>Flow of Events:</w:t>
      </w:r>
    </w:p>
    <w:p w:rsidR="00A06406" w:rsidRDefault="002D250C" w:rsidP="00985905">
      <w:pPr>
        <w:pStyle w:val="ListParagraph"/>
        <w:numPr>
          <w:ilvl w:val="0"/>
          <w:numId w:val="84"/>
        </w:numPr>
        <w:ind w:left="1890" w:hanging="450"/>
      </w:pPr>
      <w:r>
        <w:t xml:space="preserve">Request for file sent through </w:t>
      </w:r>
      <w:proofErr w:type="spellStart"/>
      <w:r>
        <w:t>serverListen</w:t>
      </w:r>
      <w:proofErr w:type="spellEnd"/>
    </w:p>
    <w:p w:rsidR="002D250C" w:rsidRDefault="002D250C" w:rsidP="00985905">
      <w:pPr>
        <w:pStyle w:val="ListParagraph"/>
        <w:numPr>
          <w:ilvl w:val="0"/>
          <w:numId w:val="84"/>
        </w:numPr>
        <w:ind w:left="1890" w:hanging="450"/>
      </w:pPr>
      <w:r>
        <w:t>Function sends file over provided socket</w:t>
      </w:r>
    </w:p>
    <w:p w:rsidR="00D210CD" w:rsidRDefault="00D210CD" w:rsidP="00D210CD">
      <w:pPr>
        <w:pStyle w:val="ListParagraph"/>
      </w:pPr>
    </w:p>
    <w:p w:rsidR="00D210CD" w:rsidRDefault="00D210CD" w:rsidP="00D210CD">
      <w:pPr>
        <w:pStyle w:val="ListParagraph"/>
      </w:pPr>
      <w:r>
        <w:t>Exception Handling:  None</w:t>
      </w:r>
    </w:p>
    <w:p w:rsidR="002D250C" w:rsidRDefault="002D250C" w:rsidP="002D250C">
      <w:r w:rsidRPr="006278C2">
        <w:rPr>
          <w:b/>
        </w:rPr>
        <w:t>Name:</w:t>
      </w:r>
      <w:r w:rsidRPr="006278C2">
        <w:rPr>
          <w:b/>
        </w:rPr>
        <w:tab/>
      </w:r>
      <w:proofErr w:type="spellStart"/>
      <w:r>
        <w:rPr>
          <w:b/>
        </w:rPr>
        <w:t>ClientTask</w:t>
      </w:r>
      <w:proofErr w:type="spellEnd"/>
      <w:r>
        <w:rPr>
          <w:b/>
        </w:rPr>
        <w:t xml:space="preserve">(Socket </w:t>
      </w:r>
      <w:proofErr w:type="spellStart"/>
      <w:r>
        <w:rPr>
          <w:b/>
        </w:rPr>
        <w:t>clientSocket</w:t>
      </w:r>
      <w:proofErr w:type="spellEnd"/>
      <w:r>
        <w:rPr>
          <w:b/>
        </w:rPr>
        <w:t>)</w:t>
      </w:r>
      <w:r>
        <w:br/>
      </w:r>
      <w:r>
        <w:tab/>
        <w:t>Arguments:</w:t>
      </w:r>
      <w:r>
        <w:tab/>
        <w:t xml:space="preserve">Socket </w:t>
      </w:r>
      <w:proofErr w:type="spellStart"/>
      <w:r>
        <w:t>clientSocket</w:t>
      </w:r>
      <w:proofErr w:type="spellEnd"/>
      <w:r>
        <w:br/>
      </w:r>
      <w:r>
        <w:tab/>
        <w:t>Returns:</w:t>
      </w:r>
      <w:r>
        <w:tab/>
        <w:t>None</w:t>
      </w:r>
      <w:r>
        <w:br/>
      </w:r>
      <w:r>
        <w:tab/>
        <w:t>Pre-condition:</w:t>
      </w:r>
      <w:r>
        <w:tab/>
      </w:r>
      <w:r>
        <w:tab/>
        <w:t>Server started and ready for connection</w:t>
      </w:r>
      <w:r>
        <w:br/>
      </w:r>
      <w:r>
        <w:tab/>
        <w:t>Post-condition:</w:t>
      </w:r>
      <w:r>
        <w:tab/>
        <w:t>Client session placed in thread</w:t>
      </w:r>
      <w:r>
        <w:br/>
      </w:r>
      <w:r>
        <w:tab/>
        <w:t>Exceptions:</w:t>
      </w:r>
      <w:r>
        <w:tab/>
        <w:t>None</w:t>
      </w:r>
      <w:r>
        <w:br/>
      </w:r>
      <w:r>
        <w:tab/>
        <w:t>Flow of Events:</w:t>
      </w:r>
    </w:p>
    <w:p w:rsidR="002D250C" w:rsidRDefault="002D250C" w:rsidP="00985905">
      <w:pPr>
        <w:pStyle w:val="ListParagraph"/>
        <w:numPr>
          <w:ilvl w:val="0"/>
          <w:numId w:val="85"/>
        </w:numPr>
        <w:ind w:left="1890" w:hanging="450"/>
      </w:pPr>
      <w:r>
        <w:t>Server starts and listening port placed in a thread</w:t>
      </w:r>
    </w:p>
    <w:p w:rsidR="002D250C" w:rsidRDefault="002D250C" w:rsidP="00985905">
      <w:pPr>
        <w:pStyle w:val="ListParagraph"/>
        <w:numPr>
          <w:ilvl w:val="0"/>
          <w:numId w:val="85"/>
        </w:numPr>
        <w:ind w:left="1890" w:hanging="450"/>
      </w:pPr>
      <w:r>
        <w:t>Thread handles all communication between client and server</w:t>
      </w:r>
    </w:p>
    <w:p w:rsidR="00D210CD" w:rsidRDefault="00D210CD" w:rsidP="00D210CD">
      <w:pPr>
        <w:pStyle w:val="ListParagraph"/>
      </w:pPr>
    </w:p>
    <w:p w:rsidR="002D250C" w:rsidRDefault="00D210CD" w:rsidP="00D210CD">
      <w:pPr>
        <w:pStyle w:val="ListParagraph"/>
      </w:pPr>
      <w:r>
        <w:t>Exception Handling:  None</w:t>
      </w:r>
    </w:p>
    <w:p w:rsidR="008D3277" w:rsidRDefault="004A7525" w:rsidP="004A7525">
      <w:pPr>
        <w:pStyle w:val="Heading3"/>
      </w:pPr>
      <w:r>
        <w:t xml:space="preserve">6.2.5 </w:t>
      </w:r>
      <w:proofErr w:type="spellStart"/>
      <w:r>
        <w:t>stuFileList</w:t>
      </w:r>
      <w:proofErr w:type="spellEnd"/>
    </w:p>
    <w:p w:rsidR="002D250C" w:rsidRDefault="002D250C" w:rsidP="002D250C">
      <w:r w:rsidRPr="006278C2">
        <w:rPr>
          <w:b/>
        </w:rPr>
        <w:t>Name:</w:t>
      </w:r>
      <w:r>
        <w:rPr>
          <w:b/>
        </w:rPr>
        <w:t xml:space="preserve"> </w:t>
      </w:r>
      <w:proofErr w:type="spellStart"/>
      <w:r w:rsidR="00A13203">
        <w:rPr>
          <w:b/>
        </w:rPr>
        <w:t>retFile</w:t>
      </w:r>
      <w:proofErr w:type="spellEnd"/>
      <w:r w:rsidR="00A13203">
        <w:rPr>
          <w:b/>
        </w:rPr>
        <w:t>(</w:t>
      </w:r>
      <w:r>
        <w:rPr>
          <w:b/>
        </w:rPr>
        <w:t>)</w:t>
      </w:r>
      <w:r>
        <w:br/>
      </w:r>
      <w:r>
        <w:tab/>
        <w:t>Arguments:</w:t>
      </w:r>
      <w:r>
        <w:tab/>
        <w:t>String x</w:t>
      </w:r>
      <w:r>
        <w:br/>
      </w:r>
      <w:r>
        <w:tab/>
        <w:t>Returns:</w:t>
      </w:r>
      <w:r>
        <w:tab/>
      </w:r>
      <w:r w:rsidR="00A13203">
        <w:t>File Array</w:t>
      </w:r>
      <w:r>
        <w:br/>
      </w:r>
      <w:r>
        <w:tab/>
        <w:t>Pre-condition:</w:t>
      </w:r>
      <w:r>
        <w:tab/>
      </w:r>
      <w:r>
        <w:tab/>
      </w:r>
      <w:r w:rsidR="00A13203">
        <w:t>Student has completed quizzes before</w:t>
      </w:r>
      <w:r>
        <w:br/>
      </w:r>
      <w:r>
        <w:tab/>
        <w:t>Post-condition:</w:t>
      </w:r>
      <w:r>
        <w:tab/>
      </w:r>
      <w:r w:rsidR="00A13203">
        <w:t>File Array of the students historical data</w:t>
      </w:r>
      <w:r>
        <w:br/>
      </w:r>
      <w:r>
        <w:lastRenderedPageBreak/>
        <w:tab/>
        <w:t>Exceptions:</w:t>
      </w:r>
      <w:r>
        <w:tab/>
        <w:t>None</w:t>
      </w:r>
      <w:r>
        <w:br/>
      </w:r>
      <w:r>
        <w:tab/>
        <w:t>Flow of Events:</w:t>
      </w:r>
    </w:p>
    <w:p w:rsidR="002D250C" w:rsidRDefault="00D93758" w:rsidP="00985905">
      <w:pPr>
        <w:pStyle w:val="ListParagraph"/>
        <w:numPr>
          <w:ilvl w:val="0"/>
          <w:numId w:val="71"/>
        </w:numPr>
        <w:ind w:left="1890" w:hanging="450"/>
      </w:pPr>
      <w:r>
        <w:t>Returns</w:t>
      </w:r>
      <w:r w:rsidR="00766DBE">
        <w:t xml:space="preserve"> a file array of a student’s historical data</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pPr>
        <w:pStyle w:val="Heading3"/>
      </w:pPr>
      <w:r>
        <w:t xml:space="preserve">6.2.6 </w:t>
      </w:r>
      <w:proofErr w:type="spellStart"/>
      <w:r>
        <w:t>studData</w:t>
      </w:r>
      <w:proofErr w:type="spellEnd"/>
    </w:p>
    <w:p w:rsidR="004A7525" w:rsidRDefault="004A7525" w:rsidP="004A7525">
      <w:r w:rsidRPr="006278C2">
        <w:rPr>
          <w:b/>
        </w:rPr>
        <w:t>Name:</w:t>
      </w:r>
      <w:r w:rsidR="002D250C">
        <w:rPr>
          <w:b/>
        </w:rPr>
        <w:t xml:space="preserve"> </w:t>
      </w:r>
      <w:proofErr w:type="spellStart"/>
      <w:r w:rsidR="002D250C">
        <w:rPr>
          <w:b/>
        </w:rPr>
        <w:t>setUser</w:t>
      </w:r>
      <w:proofErr w:type="spellEnd"/>
      <w:r>
        <w:rPr>
          <w:b/>
        </w:rPr>
        <w:t>(String x)</w:t>
      </w:r>
      <w:r>
        <w:br/>
      </w:r>
      <w:r>
        <w:tab/>
        <w:t>Arguments:</w:t>
      </w:r>
      <w:r>
        <w:tab/>
        <w:t>String x</w:t>
      </w:r>
      <w:r>
        <w:br/>
      </w:r>
      <w:r>
        <w:tab/>
        <w:t>Returns:</w:t>
      </w:r>
      <w:r>
        <w:tab/>
        <w:t>None</w:t>
      </w:r>
      <w:r>
        <w:br/>
      </w:r>
      <w:r>
        <w:tab/>
        <w:t>Pre-condition:</w:t>
      </w:r>
      <w:r>
        <w:tab/>
      </w:r>
      <w:r>
        <w:tab/>
        <w:t xml:space="preserve">User is logged in and data is being stored about </w:t>
      </w:r>
      <w:r w:rsidR="00CF1FA5">
        <w:t>him/her</w:t>
      </w:r>
      <w:r>
        <w:br/>
      </w:r>
      <w:r>
        <w:tab/>
        <w:t>Post-condition:</w:t>
      </w:r>
      <w:r>
        <w:tab/>
        <w:t>Username is recorded</w:t>
      </w:r>
      <w:r>
        <w:br/>
      </w:r>
      <w:r>
        <w:tab/>
        <w:t>Exceptions:</w:t>
      </w:r>
      <w:r>
        <w:tab/>
        <w:t>None</w:t>
      </w:r>
      <w:r>
        <w:br/>
      </w:r>
      <w:r>
        <w:tab/>
        <w:t>Flow of Events:</w:t>
      </w:r>
    </w:p>
    <w:p w:rsidR="004A7525" w:rsidRDefault="004A7525" w:rsidP="00985905">
      <w:pPr>
        <w:pStyle w:val="ListParagraph"/>
        <w:numPr>
          <w:ilvl w:val="0"/>
          <w:numId w:val="71"/>
        </w:numPr>
        <w:ind w:left="1890" w:hanging="450"/>
      </w:pPr>
      <w:r>
        <w:t>Function stores username</w:t>
      </w:r>
      <w:r w:rsidR="00046ACD">
        <w:t xml:space="preserve"> in method level </w:t>
      </w:r>
      <w:r w:rsidR="00D210CD">
        <w:t>variable</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setAttention</w:t>
      </w:r>
      <w:proofErr w:type="spellEnd"/>
      <w:r>
        <w:rPr>
          <w:b/>
        </w:rPr>
        <w:t>(</w:t>
      </w:r>
      <w:proofErr w:type="spellStart"/>
      <w:r>
        <w:rPr>
          <w:b/>
        </w:rPr>
        <w:t>int</w:t>
      </w:r>
      <w:proofErr w:type="spellEnd"/>
      <w:r>
        <w:rPr>
          <w:b/>
        </w:rPr>
        <w:t xml:space="preserve"> x)</w:t>
      </w:r>
      <w:r>
        <w:br/>
      </w:r>
      <w:r>
        <w:tab/>
        <w:t>Arguments:</w:t>
      </w:r>
      <w:r>
        <w:tab/>
        <w:t>Integer x</w:t>
      </w:r>
      <w:r>
        <w:br/>
      </w:r>
      <w:r>
        <w:tab/>
        <w:t>Returns:</w:t>
      </w:r>
      <w:r>
        <w:tab/>
        <w:t>None</w:t>
      </w:r>
      <w:r>
        <w:br/>
      </w:r>
      <w:r>
        <w:tab/>
        <w:t>Pre-condition:</w:t>
      </w:r>
      <w:r>
        <w:tab/>
      </w:r>
      <w:r>
        <w:tab/>
        <w:t xml:space="preserve">User is logged in and data is being stored about </w:t>
      </w:r>
      <w:r w:rsidR="00CF1FA5">
        <w:t>him/her</w:t>
      </w:r>
      <w:r>
        <w:br/>
      </w:r>
      <w:r>
        <w:tab/>
        <w:t>Post-condition:</w:t>
      </w:r>
      <w:r>
        <w:tab/>
        <w:t>Attention data is recorded</w:t>
      </w:r>
      <w:r>
        <w:br/>
      </w:r>
      <w:r>
        <w:tab/>
        <w:t>Exceptions:</w:t>
      </w:r>
      <w:r>
        <w:tab/>
        <w:t>None</w:t>
      </w:r>
      <w:r>
        <w:br/>
      </w:r>
      <w:r>
        <w:tab/>
        <w:t>Flow of Events:</w:t>
      </w:r>
    </w:p>
    <w:p w:rsidR="004A7525" w:rsidRDefault="004A7525" w:rsidP="00985905">
      <w:pPr>
        <w:pStyle w:val="ListParagraph"/>
        <w:numPr>
          <w:ilvl w:val="0"/>
          <w:numId w:val="70"/>
        </w:numPr>
        <w:ind w:left="1890" w:hanging="450"/>
      </w:pPr>
      <w:r>
        <w:t>Function stores attention level</w:t>
      </w:r>
    </w:p>
    <w:p w:rsidR="00D210CD" w:rsidRDefault="00D210CD" w:rsidP="00D210CD">
      <w:pPr>
        <w:pStyle w:val="ListParagraph"/>
      </w:pPr>
    </w:p>
    <w:p w:rsidR="00D210CD" w:rsidRDefault="00D210CD" w:rsidP="00D210CD">
      <w:pPr>
        <w:pStyle w:val="ListParagraph"/>
      </w:pPr>
      <w:r>
        <w:t>Exception Handling:  None</w:t>
      </w:r>
    </w:p>
    <w:p w:rsidR="00D210CD" w:rsidRDefault="00D210CD" w:rsidP="00D210CD">
      <w:pPr>
        <w:pStyle w:val="ListParagraph"/>
        <w:ind w:left="1890"/>
      </w:pPr>
    </w:p>
    <w:p w:rsidR="004A7525" w:rsidRDefault="004A7525" w:rsidP="004A7525">
      <w:r w:rsidRPr="006278C2">
        <w:rPr>
          <w:b/>
        </w:rPr>
        <w:lastRenderedPageBreak/>
        <w:t>Name:</w:t>
      </w:r>
      <w:r>
        <w:rPr>
          <w:b/>
        </w:rPr>
        <w:t xml:space="preserve"> </w:t>
      </w:r>
      <w:proofErr w:type="spellStart"/>
      <w:r>
        <w:rPr>
          <w:b/>
        </w:rPr>
        <w:t>setFrustration</w:t>
      </w:r>
      <w:proofErr w:type="spellEnd"/>
      <w:r>
        <w:rPr>
          <w:b/>
        </w:rPr>
        <w:t xml:space="preserve"> (</w:t>
      </w:r>
      <w:proofErr w:type="spellStart"/>
      <w:r>
        <w:rPr>
          <w:b/>
        </w:rPr>
        <w:t>int</w:t>
      </w:r>
      <w:proofErr w:type="spellEnd"/>
      <w:r>
        <w:rPr>
          <w:b/>
        </w:rPr>
        <w:t xml:space="preserve"> x)</w:t>
      </w:r>
      <w:r>
        <w:br/>
      </w:r>
      <w:r>
        <w:tab/>
        <w:t>Arguments:</w:t>
      </w:r>
      <w:r>
        <w:tab/>
        <w:t>Integer x</w:t>
      </w:r>
      <w:r>
        <w:br/>
      </w:r>
      <w:r>
        <w:tab/>
        <w:t>Returns:</w:t>
      </w:r>
      <w:r>
        <w:tab/>
        <w:t>None</w:t>
      </w:r>
      <w:r>
        <w:br/>
      </w:r>
      <w:r>
        <w:tab/>
        <w:t>Pre-condition:</w:t>
      </w:r>
      <w:r>
        <w:tab/>
      </w:r>
      <w:r>
        <w:tab/>
        <w:t xml:space="preserve">User is logged in and data is being stored about </w:t>
      </w:r>
      <w:r w:rsidR="00CF1FA5">
        <w:t>him/her</w:t>
      </w:r>
      <w:r>
        <w:br/>
      </w:r>
      <w:r>
        <w:tab/>
        <w:t>Post-condition:</w:t>
      </w:r>
      <w:r>
        <w:tab/>
        <w:t>Frustration is recorded</w:t>
      </w:r>
      <w:r>
        <w:br/>
      </w:r>
      <w:r>
        <w:tab/>
        <w:t>Exceptions:</w:t>
      </w:r>
      <w:r>
        <w:tab/>
        <w:t>None</w:t>
      </w:r>
      <w:r>
        <w:br/>
      </w:r>
      <w:r>
        <w:tab/>
        <w:t>Flow of Events:</w:t>
      </w:r>
    </w:p>
    <w:p w:rsidR="004A7525" w:rsidRDefault="004A7525" w:rsidP="00985905">
      <w:pPr>
        <w:pStyle w:val="ListParagraph"/>
        <w:numPr>
          <w:ilvl w:val="0"/>
          <w:numId w:val="69"/>
        </w:numPr>
        <w:ind w:left="1890" w:hanging="450"/>
      </w:pPr>
      <w:r>
        <w:t>Function stores frustration level</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setCorret</w:t>
      </w:r>
      <w:proofErr w:type="spellEnd"/>
      <w:r>
        <w:rPr>
          <w:b/>
        </w:rPr>
        <w:t xml:space="preserve"> (</w:t>
      </w:r>
      <w:proofErr w:type="spellStart"/>
      <w:r>
        <w:rPr>
          <w:b/>
        </w:rPr>
        <w:t>boolean</w:t>
      </w:r>
      <w:proofErr w:type="spellEnd"/>
      <w:r>
        <w:rPr>
          <w:b/>
        </w:rPr>
        <w:t xml:space="preserve"> x)</w:t>
      </w:r>
      <w:r>
        <w:br/>
      </w:r>
      <w:r>
        <w:tab/>
        <w:t>Arguments:</w:t>
      </w:r>
      <w:r>
        <w:tab/>
        <w:t>Boolean x</w:t>
      </w:r>
      <w:r>
        <w:br/>
      </w:r>
      <w:r>
        <w:tab/>
        <w:t>Returns:</w:t>
      </w:r>
      <w:r>
        <w:tab/>
        <w:t>None</w:t>
      </w:r>
      <w:r>
        <w:br/>
      </w:r>
      <w:r>
        <w:tab/>
        <w:t>Pre-condition:</w:t>
      </w:r>
      <w:r>
        <w:tab/>
      </w:r>
      <w:r>
        <w:tab/>
        <w:t xml:space="preserve">User is logged in and data is being stored about </w:t>
      </w:r>
      <w:r w:rsidR="00CF1FA5">
        <w:t>him/her</w:t>
      </w:r>
      <w:r>
        <w:br/>
      </w:r>
      <w:r>
        <w:tab/>
        <w:t>Post-condition:</w:t>
      </w:r>
      <w:r>
        <w:tab/>
        <w:t>If question answer correctly is recorded</w:t>
      </w:r>
      <w:r>
        <w:br/>
      </w:r>
      <w:r>
        <w:tab/>
        <w:t>Exceptions:</w:t>
      </w:r>
      <w:r>
        <w:tab/>
        <w:t>None</w:t>
      </w:r>
      <w:r>
        <w:br/>
      </w:r>
      <w:r>
        <w:tab/>
        <w:t>Flow of Events:</w:t>
      </w:r>
    </w:p>
    <w:p w:rsidR="004A7525" w:rsidRDefault="004A7525" w:rsidP="00985905">
      <w:pPr>
        <w:pStyle w:val="ListParagraph"/>
        <w:numPr>
          <w:ilvl w:val="0"/>
          <w:numId w:val="68"/>
        </w:numPr>
        <w:ind w:left="1890" w:hanging="450"/>
      </w:pPr>
      <w:r>
        <w:t>Function stores if the user answered question correctly</w:t>
      </w:r>
      <w:r w:rsidR="00046ACD">
        <w:t xml:space="preserve"> (true = correct)</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setStartTime</w:t>
      </w:r>
      <w:proofErr w:type="spellEnd"/>
      <w:r>
        <w:rPr>
          <w:b/>
        </w:rPr>
        <w:t xml:space="preserve"> (long x)</w:t>
      </w:r>
      <w:r>
        <w:br/>
      </w:r>
      <w:r>
        <w:tab/>
        <w:t>Arguments:</w:t>
      </w:r>
      <w:r>
        <w:tab/>
        <w:t>long x</w:t>
      </w:r>
      <w:r>
        <w:br/>
      </w:r>
      <w:r>
        <w:tab/>
        <w:t>Returns:</w:t>
      </w:r>
      <w:r>
        <w:tab/>
        <w:t>None</w:t>
      </w:r>
      <w:r>
        <w:br/>
      </w:r>
      <w:r>
        <w:tab/>
        <w:t>Pre-condition:</w:t>
      </w:r>
      <w:r>
        <w:tab/>
      </w:r>
      <w:r>
        <w:tab/>
        <w:t xml:space="preserve">User is logged in and data is being stored about </w:t>
      </w:r>
      <w:r w:rsidR="00CF1FA5">
        <w:t>him/her</w:t>
      </w:r>
      <w:r>
        <w:br/>
      </w:r>
      <w:r>
        <w:tab/>
        <w:t>Post-condition:</w:t>
      </w:r>
      <w:r>
        <w:tab/>
        <w:t>Time question is started is recorded</w:t>
      </w:r>
      <w:r>
        <w:br/>
      </w:r>
      <w:r>
        <w:lastRenderedPageBreak/>
        <w:tab/>
        <w:t>Exceptions:</w:t>
      </w:r>
      <w:r>
        <w:tab/>
        <w:t>None</w:t>
      </w:r>
      <w:r>
        <w:br/>
      </w:r>
      <w:r>
        <w:tab/>
        <w:t>Flow of Events:</w:t>
      </w:r>
    </w:p>
    <w:p w:rsidR="004A7525" w:rsidRDefault="004A7525" w:rsidP="00985905">
      <w:pPr>
        <w:pStyle w:val="ListParagraph"/>
        <w:numPr>
          <w:ilvl w:val="0"/>
          <w:numId w:val="67"/>
        </w:numPr>
        <w:ind w:left="1890" w:hanging="450"/>
      </w:pPr>
      <w:r>
        <w:t>Function stores start time</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setStopTime</w:t>
      </w:r>
      <w:proofErr w:type="spellEnd"/>
      <w:r>
        <w:rPr>
          <w:b/>
        </w:rPr>
        <w:t xml:space="preserve"> (long x)</w:t>
      </w:r>
      <w:r>
        <w:br/>
      </w:r>
      <w:r>
        <w:tab/>
        <w:t>Arguments:</w:t>
      </w:r>
      <w:r>
        <w:tab/>
        <w:t>long x</w:t>
      </w:r>
      <w:r>
        <w:br/>
      </w:r>
      <w:r>
        <w:tab/>
        <w:t>Returns:</w:t>
      </w:r>
      <w:r>
        <w:tab/>
        <w:t>None</w:t>
      </w:r>
      <w:r>
        <w:br/>
      </w:r>
      <w:r>
        <w:tab/>
        <w:t>Pre-condition:</w:t>
      </w:r>
      <w:r>
        <w:tab/>
      </w:r>
      <w:r>
        <w:tab/>
        <w:t xml:space="preserve">User is logged in and data is being stored about </w:t>
      </w:r>
      <w:r w:rsidR="00CF1FA5">
        <w:t>him/her</w:t>
      </w:r>
      <w:r>
        <w:br/>
      </w:r>
      <w:r>
        <w:tab/>
        <w:t>Post-condition:</w:t>
      </w:r>
      <w:r>
        <w:tab/>
        <w:t>Time question is finished is recorded</w:t>
      </w:r>
      <w:r>
        <w:br/>
      </w:r>
      <w:r>
        <w:tab/>
        <w:t>Exceptions:</w:t>
      </w:r>
      <w:r>
        <w:tab/>
        <w:t>None</w:t>
      </w:r>
      <w:r>
        <w:br/>
      </w:r>
      <w:r>
        <w:tab/>
        <w:t>Flow of Events:</w:t>
      </w:r>
    </w:p>
    <w:p w:rsidR="004A7525" w:rsidRDefault="004A7525" w:rsidP="00985905">
      <w:pPr>
        <w:pStyle w:val="ListParagraph"/>
        <w:numPr>
          <w:ilvl w:val="0"/>
          <w:numId w:val="66"/>
        </w:numPr>
        <w:ind w:left="1890" w:hanging="450"/>
      </w:pPr>
      <w:r>
        <w:t>Function stores time question answered</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setProblem</w:t>
      </w:r>
      <w:proofErr w:type="spellEnd"/>
      <w:r>
        <w:rPr>
          <w:b/>
        </w:rPr>
        <w:t xml:space="preserve"> (String x)</w:t>
      </w:r>
      <w:r>
        <w:br/>
      </w:r>
      <w:r>
        <w:tab/>
        <w:t>Arguments:</w:t>
      </w:r>
      <w:r>
        <w:tab/>
        <w:t>String x</w:t>
      </w:r>
      <w:r>
        <w:br/>
      </w:r>
      <w:r>
        <w:tab/>
        <w:t>Returns:</w:t>
      </w:r>
      <w:r>
        <w:tab/>
        <w:t>None</w:t>
      </w:r>
      <w:r>
        <w:br/>
      </w:r>
      <w:r>
        <w:tab/>
        <w:t>Pre-condition:</w:t>
      </w:r>
      <w:r>
        <w:tab/>
      </w:r>
      <w:r>
        <w:tab/>
        <w:t xml:space="preserve">User is logged in and data is being stored about </w:t>
      </w:r>
      <w:r w:rsidR="00CF1FA5">
        <w:t>him/her</w:t>
      </w:r>
      <w:r>
        <w:br/>
      </w:r>
      <w:r>
        <w:tab/>
        <w:t>Post-condition:</w:t>
      </w:r>
      <w:r>
        <w:tab/>
        <w:t>Question being answered is recorded</w:t>
      </w:r>
      <w:r>
        <w:br/>
      </w:r>
      <w:r>
        <w:tab/>
        <w:t>Exceptions:</w:t>
      </w:r>
      <w:r>
        <w:tab/>
        <w:t>None</w:t>
      </w:r>
      <w:r>
        <w:br/>
      </w:r>
      <w:r>
        <w:tab/>
        <w:t>Flow of Events:</w:t>
      </w:r>
    </w:p>
    <w:p w:rsidR="004A7525" w:rsidRDefault="004A7525" w:rsidP="00985905">
      <w:pPr>
        <w:pStyle w:val="ListParagraph"/>
        <w:numPr>
          <w:ilvl w:val="0"/>
          <w:numId w:val="65"/>
        </w:numPr>
        <w:ind w:left="1890" w:hanging="450"/>
      </w:pPr>
      <w:r>
        <w:t>Function stores question</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lastRenderedPageBreak/>
        <w:t>Name:</w:t>
      </w:r>
      <w:r>
        <w:rPr>
          <w:b/>
        </w:rPr>
        <w:t xml:space="preserve"> </w:t>
      </w:r>
      <w:proofErr w:type="spellStart"/>
      <w:r>
        <w:rPr>
          <w:b/>
        </w:rPr>
        <w:t>setAnswer</w:t>
      </w:r>
      <w:proofErr w:type="spellEnd"/>
      <w:r>
        <w:rPr>
          <w:b/>
        </w:rPr>
        <w:t xml:space="preserve"> (String x)</w:t>
      </w:r>
      <w:r>
        <w:br/>
      </w:r>
      <w:r>
        <w:tab/>
        <w:t>Arguments:</w:t>
      </w:r>
      <w:r>
        <w:tab/>
        <w:t>String x</w:t>
      </w:r>
      <w:r>
        <w:br/>
      </w:r>
      <w:r>
        <w:tab/>
        <w:t>Returns:</w:t>
      </w:r>
      <w:r>
        <w:tab/>
        <w:t>None</w:t>
      </w:r>
      <w:r>
        <w:br/>
      </w:r>
      <w:r>
        <w:tab/>
        <w:t>Pre-condition:</w:t>
      </w:r>
      <w:r>
        <w:tab/>
      </w:r>
      <w:r>
        <w:tab/>
        <w:t xml:space="preserve">User is logged in and data is being stored about </w:t>
      </w:r>
      <w:r w:rsidR="00CF1FA5">
        <w:t>him/her</w:t>
      </w:r>
      <w:r>
        <w:br/>
      </w:r>
      <w:r>
        <w:tab/>
        <w:t>Post-condition:</w:t>
      </w:r>
      <w:r>
        <w:tab/>
        <w:t>Answer is recorded</w:t>
      </w:r>
      <w:r>
        <w:br/>
      </w:r>
      <w:r>
        <w:tab/>
        <w:t>Exceptions:</w:t>
      </w:r>
      <w:r>
        <w:tab/>
        <w:t>None</w:t>
      </w:r>
      <w:r>
        <w:br/>
      </w:r>
      <w:r>
        <w:tab/>
        <w:t>Flow of Events:</w:t>
      </w:r>
    </w:p>
    <w:p w:rsidR="004A7525" w:rsidRDefault="004A7525" w:rsidP="00985905">
      <w:pPr>
        <w:pStyle w:val="ListParagraph"/>
        <w:numPr>
          <w:ilvl w:val="0"/>
          <w:numId w:val="64"/>
        </w:numPr>
        <w:ind w:left="1890" w:hanging="450"/>
      </w:pPr>
      <w:r>
        <w:t>Function stores the answer the user inpu</w:t>
      </w:r>
      <w:r w:rsidR="007B3BAE">
        <w:t>t</w:t>
      </w:r>
      <w:r>
        <w:t>ted</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setToWrite</w:t>
      </w:r>
      <w:proofErr w:type="spellEnd"/>
      <w:r>
        <w:rPr>
          <w:b/>
        </w:rPr>
        <w:t>(</w:t>
      </w:r>
      <w:proofErr w:type="spellStart"/>
      <w:r>
        <w:rPr>
          <w:b/>
        </w:rPr>
        <w:t>studData</w:t>
      </w:r>
      <w:proofErr w:type="spellEnd"/>
      <w:r>
        <w:rPr>
          <w:b/>
        </w:rPr>
        <w:t>[] x)</w:t>
      </w:r>
      <w:r>
        <w:br/>
      </w:r>
      <w:r>
        <w:tab/>
        <w:t>Arguments:</w:t>
      </w:r>
      <w:r>
        <w:tab/>
      </w:r>
      <w:proofErr w:type="spellStart"/>
      <w:r>
        <w:t>studData</w:t>
      </w:r>
      <w:proofErr w:type="spellEnd"/>
      <w:r>
        <w:t>[] x</w:t>
      </w:r>
      <w:r>
        <w:br/>
      </w:r>
      <w:r>
        <w:tab/>
        <w:t>Returns:</w:t>
      </w:r>
      <w:r>
        <w:tab/>
        <w:t>None</w:t>
      </w:r>
      <w:r>
        <w:br/>
      </w:r>
      <w:r>
        <w:tab/>
        <w:t>Pre-condition:</w:t>
      </w:r>
      <w:r>
        <w:tab/>
      </w:r>
      <w:r>
        <w:tab/>
        <w:t>User is logged in and data is being stored about them</w:t>
      </w:r>
      <w:r>
        <w:br/>
      </w:r>
      <w:r>
        <w:tab/>
        <w:t>Post-condition:</w:t>
      </w:r>
      <w:r>
        <w:tab/>
      </w:r>
      <w:proofErr w:type="spellStart"/>
      <w:r>
        <w:t>studData</w:t>
      </w:r>
      <w:proofErr w:type="spellEnd"/>
      <w:r>
        <w:t xml:space="preserve"> array is stored</w:t>
      </w:r>
      <w:r>
        <w:br/>
      </w:r>
      <w:r>
        <w:tab/>
        <w:t>Exceptions:</w:t>
      </w:r>
      <w:r>
        <w:tab/>
        <w:t>None</w:t>
      </w:r>
      <w:r>
        <w:br/>
      </w:r>
      <w:r>
        <w:tab/>
        <w:t>Flow of Events:</w:t>
      </w:r>
    </w:p>
    <w:p w:rsidR="004A7525" w:rsidRDefault="004A7525" w:rsidP="00985905">
      <w:pPr>
        <w:pStyle w:val="ListParagraph"/>
        <w:numPr>
          <w:ilvl w:val="0"/>
          <w:numId w:val="63"/>
        </w:numPr>
        <w:ind w:left="1890" w:hanging="450"/>
      </w:pPr>
      <w:r>
        <w:t xml:space="preserve">Function stores </w:t>
      </w:r>
      <w:proofErr w:type="spellStart"/>
      <w:r>
        <w:t>studData</w:t>
      </w:r>
      <w:proofErr w:type="spellEnd"/>
      <w:r>
        <w:t xml:space="preserve"> array</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getAttention</w:t>
      </w:r>
      <w:proofErr w:type="spellEnd"/>
      <w:r>
        <w:rPr>
          <w:b/>
        </w:rPr>
        <w:t>()</w:t>
      </w:r>
      <w:r>
        <w:br/>
      </w:r>
      <w:r>
        <w:tab/>
        <w:t>Arguments:</w:t>
      </w:r>
      <w:r>
        <w:tab/>
        <w:t>None</w:t>
      </w:r>
      <w:r>
        <w:br/>
      </w:r>
      <w:r>
        <w:tab/>
        <w:t>Returns:</w:t>
      </w:r>
      <w:r>
        <w:tab/>
        <w:t>String</w:t>
      </w:r>
      <w:r>
        <w:br/>
      </w:r>
      <w:r>
        <w:tab/>
        <w:t>Pre-condition:</w:t>
      </w:r>
      <w:r>
        <w:tab/>
      </w:r>
      <w:r>
        <w:tab/>
        <w:t xml:space="preserve">User is logged in and data is being retrieved about </w:t>
      </w:r>
      <w:r w:rsidR="00CF1FA5">
        <w:t>him/her</w:t>
      </w:r>
      <w:r>
        <w:br/>
      </w:r>
      <w:r>
        <w:tab/>
        <w:t>Post-condition:</w:t>
      </w:r>
      <w:r>
        <w:tab/>
        <w:t>Attention level is returned</w:t>
      </w:r>
      <w:r>
        <w:br/>
      </w:r>
      <w:r>
        <w:lastRenderedPageBreak/>
        <w:tab/>
        <w:t>Exceptions:</w:t>
      </w:r>
      <w:r>
        <w:tab/>
        <w:t>None</w:t>
      </w:r>
      <w:r>
        <w:br/>
      </w:r>
      <w:r>
        <w:tab/>
        <w:t>Flow of Events:</w:t>
      </w:r>
    </w:p>
    <w:p w:rsidR="004A7525" w:rsidRDefault="004A7525" w:rsidP="00985905">
      <w:pPr>
        <w:pStyle w:val="ListParagraph"/>
        <w:numPr>
          <w:ilvl w:val="0"/>
          <w:numId w:val="62"/>
        </w:numPr>
        <w:ind w:left="1890" w:hanging="450"/>
      </w:pPr>
      <w:r>
        <w:t>Function returns attention level</w:t>
      </w:r>
    </w:p>
    <w:p w:rsidR="00D210CD" w:rsidRDefault="00D210CD" w:rsidP="00D210CD">
      <w:pPr>
        <w:pStyle w:val="ListParagraph"/>
        <w:ind w:left="810"/>
      </w:pPr>
    </w:p>
    <w:p w:rsidR="00D210CD" w:rsidRDefault="00D210CD" w:rsidP="00D210CD">
      <w:pPr>
        <w:pStyle w:val="ListParagraph"/>
        <w:ind w:left="810"/>
      </w:pPr>
      <w:r>
        <w:t>Exception Handling:  None</w:t>
      </w:r>
    </w:p>
    <w:p w:rsidR="004A7525" w:rsidRDefault="004A7525" w:rsidP="004A7525">
      <w:r w:rsidRPr="006278C2">
        <w:rPr>
          <w:b/>
        </w:rPr>
        <w:t>Name:</w:t>
      </w:r>
      <w:r>
        <w:rPr>
          <w:b/>
        </w:rPr>
        <w:t xml:space="preserve"> </w:t>
      </w:r>
      <w:proofErr w:type="spellStart"/>
      <w:r>
        <w:rPr>
          <w:b/>
        </w:rPr>
        <w:t>getStartTime</w:t>
      </w:r>
      <w:proofErr w:type="spellEnd"/>
      <w:r>
        <w:rPr>
          <w:b/>
        </w:rPr>
        <w:t>()</w:t>
      </w:r>
      <w:r>
        <w:br/>
      </w:r>
      <w:r>
        <w:tab/>
        <w:t>Arguments:</w:t>
      </w:r>
      <w:r>
        <w:tab/>
        <w:t>None</w:t>
      </w:r>
      <w:r>
        <w:br/>
      </w:r>
      <w:r>
        <w:tab/>
        <w:t>Returns:</w:t>
      </w:r>
      <w:r>
        <w:tab/>
        <w:t>Long</w:t>
      </w:r>
      <w:r>
        <w:br/>
      </w:r>
      <w:r>
        <w:tab/>
        <w:t>Pre-condition:</w:t>
      </w:r>
      <w:r>
        <w:tab/>
      </w:r>
      <w:r>
        <w:tab/>
        <w:t xml:space="preserve">User is logged in and data is being retrieved about </w:t>
      </w:r>
      <w:r w:rsidR="00CF1FA5">
        <w:t>him/her</w:t>
      </w:r>
      <w:r>
        <w:br/>
      </w:r>
      <w:r>
        <w:tab/>
        <w:t>Post-condition:</w:t>
      </w:r>
      <w:r>
        <w:tab/>
        <w:t>Start time is returned</w:t>
      </w:r>
      <w:r>
        <w:br/>
      </w:r>
      <w:r>
        <w:tab/>
        <w:t>Exceptions:</w:t>
      </w:r>
      <w:r>
        <w:tab/>
        <w:t>None</w:t>
      </w:r>
      <w:r>
        <w:br/>
      </w:r>
      <w:r>
        <w:tab/>
        <w:t>Flow of Events:</w:t>
      </w:r>
    </w:p>
    <w:p w:rsidR="004A7525" w:rsidRDefault="004A7525" w:rsidP="00985905">
      <w:pPr>
        <w:pStyle w:val="ListParagraph"/>
        <w:numPr>
          <w:ilvl w:val="0"/>
          <w:numId w:val="61"/>
        </w:numPr>
        <w:ind w:left="1890" w:hanging="450"/>
      </w:pPr>
      <w:r>
        <w:t>Function returns start time for question</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getStopTime</w:t>
      </w:r>
      <w:proofErr w:type="spellEnd"/>
      <w:r>
        <w:rPr>
          <w:b/>
        </w:rPr>
        <w:t>()</w:t>
      </w:r>
      <w:r>
        <w:br/>
      </w:r>
      <w:r>
        <w:tab/>
        <w:t>Arguments:</w:t>
      </w:r>
      <w:r>
        <w:tab/>
        <w:t>None</w:t>
      </w:r>
      <w:r>
        <w:br/>
      </w:r>
      <w:r>
        <w:tab/>
        <w:t>Returns:</w:t>
      </w:r>
      <w:r>
        <w:tab/>
        <w:t>Long</w:t>
      </w:r>
      <w:r>
        <w:br/>
      </w:r>
      <w:r>
        <w:tab/>
        <w:t>Pre-condition:</w:t>
      </w:r>
      <w:r>
        <w:tab/>
      </w:r>
      <w:r>
        <w:tab/>
        <w:t xml:space="preserve">User is logged in and data is being retrieved about </w:t>
      </w:r>
      <w:r w:rsidR="00CF1FA5">
        <w:t>him/her</w:t>
      </w:r>
      <w:r>
        <w:br/>
      </w:r>
      <w:r>
        <w:tab/>
        <w:t>Post-condition:</w:t>
      </w:r>
      <w:r>
        <w:tab/>
        <w:t>Stop time is returned</w:t>
      </w:r>
      <w:r>
        <w:br/>
      </w:r>
      <w:r>
        <w:tab/>
        <w:t>Exceptions:</w:t>
      </w:r>
      <w:r>
        <w:tab/>
        <w:t>None</w:t>
      </w:r>
      <w:r>
        <w:br/>
      </w:r>
      <w:r>
        <w:tab/>
        <w:t>Flow of Events:</w:t>
      </w:r>
    </w:p>
    <w:p w:rsidR="004A7525" w:rsidRDefault="004A7525" w:rsidP="00985905">
      <w:pPr>
        <w:pStyle w:val="ListParagraph"/>
        <w:numPr>
          <w:ilvl w:val="0"/>
          <w:numId w:val="60"/>
        </w:numPr>
        <w:ind w:left="1890" w:hanging="450"/>
      </w:pPr>
      <w:r>
        <w:t>Function returns time question was finished</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lastRenderedPageBreak/>
        <w:t>Name:</w:t>
      </w:r>
      <w:r>
        <w:rPr>
          <w:b/>
        </w:rPr>
        <w:t xml:space="preserve"> </w:t>
      </w:r>
      <w:proofErr w:type="spellStart"/>
      <w:r>
        <w:rPr>
          <w:b/>
        </w:rPr>
        <w:t>getCorrect</w:t>
      </w:r>
      <w:proofErr w:type="spellEnd"/>
      <w:r>
        <w:rPr>
          <w:b/>
        </w:rPr>
        <w:t>()</w:t>
      </w:r>
      <w:r>
        <w:br/>
      </w:r>
      <w:r>
        <w:tab/>
        <w:t>Arguments:</w:t>
      </w:r>
      <w:r>
        <w:tab/>
        <w:t>None</w:t>
      </w:r>
      <w:r>
        <w:br/>
      </w:r>
      <w:r>
        <w:tab/>
        <w:t>Returns:</w:t>
      </w:r>
      <w:r>
        <w:tab/>
        <w:t>Boolean</w:t>
      </w:r>
      <w:r>
        <w:br/>
      </w:r>
      <w:r>
        <w:tab/>
        <w:t>Pre-condition:</w:t>
      </w:r>
      <w:r>
        <w:tab/>
      </w:r>
      <w:r>
        <w:tab/>
        <w:t xml:space="preserve">User is logged in and data is being retrieved about </w:t>
      </w:r>
      <w:r w:rsidR="00CF1FA5">
        <w:t>him/her</w:t>
      </w:r>
      <w:r>
        <w:br/>
      </w:r>
      <w:r>
        <w:tab/>
        <w:t>Post-condition:</w:t>
      </w:r>
      <w:r>
        <w:tab/>
        <w:t>Whether the question is answered correctly is returned</w:t>
      </w:r>
      <w:r>
        <w:br/>
      </w:r>
      <w:r>
        <w:tab/>
        <w:t>Exceptions:</w:t>
      </w:r>
      <w:r>
        <w:tab/>
        <w:t>None</w:t>
      </w:r>
      <w:r>
        <w:br/>
      </w:r>
      <w:r>
        <w:tab/>
        <w:t>Flow of Events:</w:t>
      </w:r>
    </w:p>
    <w:p w:rsidR="004A7525" w:rsidRDefault="004A7525" w:rsidP="00985905">
      <w:pPr>
        <w:pStyle w:val="ListParagraph"/>
        <w:numPr>
          <w:ilvl w:val="0"/>
          <w:numId w:val="58"/>
        </w:numPr>
        <w:ind w:left="1890" w:hanging="450"/>
      </w:pPr>
      <w:r>
        <w:t>Function returns whether question is answered correctly</w:t>
      </w:r>
    </w:p>
    <w:p w:rsidR="00D210CD" w:rsidRDefault="00D210CD" w:rsidP="00D210CD">
      <w:pPr>
        <w:pStyle w:val="ListParagraph"/>
      </w:pPr>
    </w:p>
    <w:p w:rsidR="00D210CD" w:rsidRDefault="00D210CD" w:rsidP="00D210CD">
      <w:pPr>
        <w:pStyle w:val="ListParagraph"/>
      </w:pPr>
      <w:r>
        <w:t>Exception Handling:  None</w:t>
      </w:r>
    </w:p>
    <w:p w:rsidR="004A7525" w:rsidRDefault="004A7525" w:rsidP="004A7525">
      <w:r w:rsidRPr="006278C2">
        <w:rPr>
          <w:b/>
        </w:rPr>
        <w:t>Name:</w:t>
      </w:r>
      <w:r>
        <w:rPr>
          <w:b/>
        </w:rPr>
        <w:t xml:space="preserve"> </w:t>
      </w:r>
      <w:proofErr w:type="spellStart"/>
      <w:r>
        <w:rPr>
          <w:b/>
        </w:rPr>
        <w:t>getProb</w:t>
      </w:r>
      <w:proofErr w:type="spellEnd"/>
      <w:r>
        <w:rPr>
          <w:b/>
        </w:rPr>
        <w:t xml:space="preserve"> ()</w:t>
      </w:r>
      <w:r>
        <w:br/>
      </w:r>
      <w:r>
        <w:tab/>
        <w:t>Arguments:</w:t>
      </w:r>
      <w:r>
        <w:tab/>
        <w:t>None</w:t>
      </w:r>
      <w:r>
        <w:br/>
      </w:r>
      <w:r>
        <w:tab/>
        <w:t>Returns:</w:t>
      </w:r>
      <w:r>
        <w:tab/>
        <w:t>String</w:t>
      </w:r>
      <w:r>
        <w:br/>
      </w:r>
      <w:r>
        <w:tab/>
        <w:t>Pre-condition:</w:t>
      </w:r>
      <w:r>
        <w:tab/>
      </w:r>
      <w:r>
        <w:tab/>
        <w:t>User is logged in and data is being retrieved about them</w:t>
      </w:r>
      <w:r>
        <w:br/>
      </w:r>
      <w:r>
        <w:tab/>
        <w:t>Post-condition:</w:t>
      </w:r>
      <w:r>
        <w:tab/>
        <w:t>Question user was asked is returned</w:t>
      </w:r>
      <w:r w:rsidR="007B3BAE">
        <w:t xml:space="preserve"> with correct answer</w:t>
      </w:r>
      <w:r>
        <w:br/>
      </w:r>
      <w:r>
        <w:tab/>
        <w:t>Exceptions:</w:t>
      </w:r>
      <w:r>
        <w:tab/>
        <w:t>None</w:t>
      </w:r>
      <w:r>
        <w:br/>
      </w:r>
      <w:r>
        <w:tab/>
        <w:t>Flow of Events:</w:t>
      </w:r>
    </w:p>
    <w:p w:rsidR="008E3280" w:rsidRDefault="004A7525" w:rsidP="00985905">
      <w:pPr>
        <w:pStyle w:val="ListParagraph"/>
        <w:numPr>
          <w:ilvl w:val="0"/>
          <w:numId w:val="59"/>
        </w:numPr>
        <w:ind w:left="1890" w:hanging="450"/>
      </w:pPr>
      <w:r>
        <w:t>Function returns question</w:t>
      </w:r>
    </w:p>
    <w:p w:rsidR="00D210CD" w:rsidRDefault="00D210CD" w:rsidP="00D210CD">
      <w:pPr>
        <w:pStyle w:val="ListParagraph"/>
      </w:pPr>
    </w:p>
    <w:p w:rsidR="00D210CD" w:rsidRDefault="00D210CD" w:rsidP="00D210CD">
      <w:pPr>
        <w:pStyle w:val="ListParagraph"/>
      </w:pPr>
      <w:r>
        <w:t>Exception Handling:  None</w:t>
      </w:r>
    </w:p>
    <w:p w:rsidR="008E3280" w:rsidRDefault="008E3280" w:rsidP="008E3280">
      <w:r w:rsidRPr="006278C2">
        <w:rPr>
          <w:b/>
        </w:rPr>
        <w:t>Name:</w:t>
      </w:r>
      <w:r>
        <w:rPr>
          <w:b/>
        </w:rPr>
        <w:t xml:space="preserve"> </w:t>
      </w:r>
      <w:proofErr w:type="spellStart"/>
      <w:r>
        <w:rPr>
          <w:b/>
        </w:rPr>
        <w:t>writeData</w:t>
      </w:r>
      <w:proofErr w:type="spellEnd"/>
      <w:r>
        <w:rPr>
          <w:b/>
        </w:rPr>
        <w:t>(</w:t>
      </w:r>
      <w:proofErr w:type="spellStart"/>
      <w:r>
        <w:rPr>
          <w:b/>
        </w:rPr>
        <w:t>studData</w:t>
      </w:r>
      <w:proofErr w:type="spellEnd"/>
      <w:r>
        <w:rPr>
          <w:b/>
        </w:rPr>
        <w:t xml:space="preserve"> [] data)</w:t>
      </w:r>
      <w:r>
        <w:br/>
      </w:r>
      <w:r>
        <w:tab/>
        <w:t>Arguments:</w:t>
      </w:r>
      <w:r>
        <w:tab/>
      </w:r>
      <w:proofErr w:type="spellStart"/>
      <w:r>
        <w:t>studData</w:t>
      </w:r>
      <w:proofErr w:type="spellEnd"/>
      <w:r>
        <w:t xml:space="preserve"> Array</w:t>
      </w:r>
      <w:r>
        <w:br/>
      </w:r>
      <w:r>
        <w:tab/>
        <w:t>Returns:</w:t>
      </w:r>
      <w:r>
        <w:tab/>
        <w:t>None</w:t>
      </w:r>
      <w:r>
        <w:br/>
      </w:r>
      <w:r>
        <w:tab/>
        <w:t>Pre-condition:</w:t>
      </w:r>
      <w:r>
        <w:tab/>
      </w:r>
      <w:r>
        <w:tab/>
        <w:t>Student has completed a quiz</w:t>
      </w:r>
      <w:r>
        <w:br/>
      </w:r>
      <w:r>
        <w:tab/>
        <w:t>Post-condition:</w:t>
      </w:r>
      <w:r>
        <w:tab/>
        <w:t>Student data written to file</w:t>
      </w:r>
      <w:r>
        <w:br/>
      </w:r>
      <w:r>
        <w:lastRenderedPageBreak/>
        <w:tab/>
        <w:t>Exceptions:</w:t>
      </w:r>
      <w:r>
        <w:tab/>
        <w:t>None</w:t>
      </w:r>
      <w:r>
        <w:br/>
      </w:r>
      <w:r>
        <w:tab/>
        <w:t>Flow of Events:</w:t>
      </w:r>
    </w:p>
    <w:p w:rsidR="008E3280" w:rsidRDefault="008E3280" w:rsidP="00985905">
      <w:pPr>
        <w:pStyle w:val="ListParagraph"/>
        <w:numPr>
          <w:ilvl w:val="0"/>
          <w:numId w:val="86"/>
        </w:numPr>
        <w:ind w:left="1890" w:hanging="450"/>
      </w:pPr>
      <w:r>
        <w:t>Function creates file</w:t>
      </w:r>
    </w:p>
    <w:p w:rsidR="008E3280" w:rsidRDefault="008E3280" w:rsidP="00985905">
      <w:pPr>
        <w:pStyle w:val="ListParagraph"/>
        <w:numPr>
          <w:ilvl w:val="0"/>
          <w:numId w:val="86"/>
        </w:numPr>
        <w:ind w:left="1890" w:hanging="450"/>
      </w:pPr>
      <w:r>
        <w:t>Function writes student data to file</w:t>
      </w:r>
    </w:p>
    <w:p w:rsidR="00D210CD" w:rsidRDefault="00D210CD" w:rsidP="00D210CD">
      <w:pPr>
        <w:ind w:firstLine="720"/>
      </w:pPr>
      <w:r>
        <w:t>Exception Handling:  None</w:t>
      </w:r>
    </w:p>
    <w:p w:rsidR="008E3280" w:rsidRDefault="008E3280" w:rsidP="008E3280">
      <w:r w:rsidRPr="006278C2">
        <w:rPr>
          <w:b/>
        </w:rPr>
        <w:t>Name:</w:t>
      </w:r>
      <w:r>
        <w:rPr>
          <w:b/>
        </w:rPr>
        <w:t xml:space="preserve"> </w:t>
      </w:r>
      <w:proofErr w:type="spellStart"/>
      <w:r>
        <w:rPr>
          <w:b/>
        </w:rPr>
        <w:t>readData</w:t>
      </w:r>
      <w:proofErr w:type="spellEnd"/>
      <w:r>
        <w:rPr>
          <w:b/>
        </w:rPr>
        <w:t>(String x)</w:t>
      </w:r>
      <w:r>
        <w:br/>
      </w:r>
      <w:r>
        <w:tab/>
        <w:t>Arguments:</w:t>
      </w:r>
      <w:r>
        <w:tab/>
        <w:t>String x</w:t>
      </w:r>
      <w:r>
        <w:br/>
      </w:r>
      <w:r>
        <w:tab/>
        <w:t>Returns:</w:t>
      </w:r>
      <w:r>
        <w:tab/>
        <w:t>String array</w:t>
      </w:r>
      <w:r>
        <w:br/>
      </w:r>
      <w:r>
        <w:tab/>
        <w:t>Pre-condition:</w:t>
      </w:r>
      <w:r>
        <w:tab/>
      </w:r>
      <w:r>
        <w:tab/>
        <w:t>Student has completed a quiz</w:t>
      </w:r>
      <w:r>
        <w:br/>
      </w:r>
      <w:r>
        <w:tab/>
        <w:t>Post-condition:</w:t>
      </w:r>
      <w:r>
        <w:tab/>
        <w:t>Student historical data read from file and returned in array</w:t>
      </w:r>
      <w:r>
        <w:br/>
      </w:r>
      <w:r>
        <w:tab/>
        <w:t>Exceptions:</w:t>
      </w:r>
      <w:r>
        <w:tab/>
      </w:r>
      <w:proofErr w:type="spellStart"/>
      <w:r>
        <w:t>ExceptionIO</w:t>
      </w:r>
      <w:proofErr w:type="spellEnd"/>
      <w:r>
        <w:br/>
      </w:r>
      <w:r>
        <w:tab/>
        <w:t>Flow of Events:</w:t>
      </w:r>
    </w:p>
    <w:p w:rsidR="008E3280" w:rsidRDefault="008E3280" w:rsidP="00985905">
      <w:pPr>
        <w:pStyle w:val="ListParagraph"/>
        <w:numPr>
          <w:ilvl w:val="0"/>
          <w:numId w:val="87"/>
        </w:numPr>
        <w:ind w:left="1890" w:hanging="450"/>
      </w:pPr>
      <w:r>
        <w:t>Function reads file</w:t>
      </w:r>
    </w:p>
    <w:p w:rsidR="008E3280" w:rsidRDefault="008E3280" w:rsidP="00985905">
      <w:pPr>
        <w:pStyle w:val="ListParagraph"/>
        <w:numPr>
          <w:ilvl w:val="0"/>
          <w:numId w:val="87"/>
        </w:numPr>
        <w:ind w:left="1890" w:hanging="450"/>
      </w:pPr>
      <w:r>
        <w:t>Function parses data from file into String array</w:t>
      </w:r>
    </w:p>
    <w:p w:rsidR="008E3280" w:rsidRDefault="008E3280" w:rsidP="00985905">
      <w:pPr>
        <w:pStyle w:val="ListParagraph"/>
        <w:numPr>
          <w:ilvl w:val="0"/>
          <w:numId w:val="87"/>
        </w:numPr>
        <w:ind w:left="1890" w:hanging="450"/>
      </w:pPr>
      <w:r>
        <w:t>Function returns String array</w:t>
      </w:r>
    </w:p>
    <w:p w:rsidR="00D210CD" w:rsidRDefault="00D210CD" w:rsidP="00D210CD">
      <w:pPr>
        <w:pStyle w:val="ListParagraph"/>
      </w:pPr>
    </w:p>
    <w:p w:rsidR="00D210CD" w:rsidRDefault="00D210CD" w:rsidP="00D210CD">
      <w:pPr>
        <w:pStyle w:val="ListParagraph"/>
      </w:pPr>
      <w:r>
        <w:t>Exception Handling:  User is notif</w:t>
      </w:r>
      <w:r w:rsidR="00724848">
        <w:t>i</w:t>
      </w:r>
      <w:r>
        <w:t>ed</w:t>
      </w:r>
    </w:p>
    <w:p w:rsidR="008E3280" w:rsidRDefault="008E3280" w:rsidP="008E3280">
      <w:r w:rsidRPr="006278C2">
        <w:rPr>
          <w:b/>
        </w:rPr>
        <w:t>Name:</w:t>
      </w:r>
      <w:r>
        <w:rPr>
          <w:b/>
        </w:rPr>
        <w:t xml:space="preserve"> </w:t>
      </w:r>
      <w:proofErr w:type="spellStart"/>
      <w:r>
        <w:rPr>
          <w:b/>
        </w:rPr>
        <w:t>averageData</w:t>
      </w:r>
      <w:proofErr w:type="spellEnd"/>
      <w:r>
        <w:rPr>
          <w:b/>
        </w:rPr>
        <w:t>()</w:t>
      </w:r>
      <w:r>
        <w:br/>
      </w:r>
      <w:r>
        <w:tab/>
        <w:t>Arguments:</w:t>
      </w:r>
      <w:r>
        <w:tab/>
        <w:t>None</w:t>
      </w:r>
      <w:r>
        <w:br/>
      </w:r>
      <w:r>
        <w:tab/>
        <w:t>Returns:</w:t>
      </w:r>
      <w:r>
        <w:tab/>
        <w:t>String array</w:t>
      </w:r>
      <w:r>
        <w:br/>
      </w:r>
      <w:r>
        <w:tab/>
        <w:t>Pre-condition:</w:t>
      </w:r>
      <w:r>
        <w:tab/>
      </w:r>
      <w:r>
        <w:tab/>
        <w:t>Student has completed a quiz</w:t>
      </w:r>
      <w:r>
        <w:br/>
      </w:r>
      <w:r>
        <w:tab/>
        <w:t>Post-condition:</w:t>
      </w:r>
      <w:r>
        <w:tab/>
        <w:t>Student has completed at least one quiz</w:t>
      </w:r>
      <w:r>
        <w:br/>
      </w:r>
      <w:r>
        <w:tab/>
        <w:t>Exceptions:</w:t>
      </w:r>
      <w:r>
        <w:tab/>
      </w:r>
      <w:proofErr w:type="spellStart"/>
      <w:r>
        <w:t>ExceptionIO</w:t>
      </w:r>
      <w:proofErr w:type="spellEnd"/>
      <w:r>
        <w:br/>
      </w:r>
      <w:r>
        <w:tab/>
        <w:t>Flow of Events:</w:t>
      </w:r>
    </w:p>
    <w:p w:rsidR="008E3280" w:rsidRDefault="008E3280" w:rsidP="00985905">
      <w:pPr>
        <w:pStyle w:val="ListParagraph"/>
        <w:numPr>
          <w:ilvl w:val="0"/>
          <w:numId w:val="88"/>
        </w:numPr>
        <w:ind w:left="1890" w:hanging="450"/>
      </w:pPr>
      <w:r>
        <w:t>Data is received from client program with student data</w:t>
      </w:r>
    </w:p>
    <w:p w:rsidR="008E3280" w:rsidRDefault="008E3280" w:rsidP="00985905">
      <w:pPr>
        <w:pStyle w:val="ListParagraph"/>
        <w:numPr>
          <w:ilvl w:val="0"/>
          <w:numId w:val="88"/>
        </w:numPr>
        <w:ind w:left="1890" w:hanging="450"/>
      </w:pPr>
      <w:r>
        <w:t>Student data is averaged with historical data if any exists</w:t>
      </w:r>
    </w:p>
    <w:p w:rsidR="008E3280" w:rsidRDefault="008E3280" w:rsidP="00985905">
      <w:pPr>
        <w:pStyle w:val="ListParagraph"/>
        <w:numPr>
          <w:ilvl w:val="0"/>
          <w:numId w:val="88"/>
        </w:numPr>
        <w:ind w:left="1890" w:hanging="450"/>
      </w:pPr>
      <w:r>
        <w:t>Data is written to a file</w:t>
      </w:r>
    </w:p>
    <w:p w:rsidR="008D228C" w:rsidRDefault="008D228C" w:rsidP="008D228C">
      <w:pPr>
        <w:pStyle w:val="ListParagraph"/>
      </w:pPr>
      <w:r>
        <w:lastRenderedPageBreak/>
        <w:t>Exception Handling:  None</w:t>
      </w:r>
    </w:p>
    <w:p w:rsidR="004A7525" w:rsidRDefault="004A7525" w:rsidP="008E3280">
      <w:pPr>
        <w:pStyle w:val="Heading3"/>
      </w:pPr>
      <w:r>
        <w:t>6.2.7 student</w:t>
      </w:r>
    </w:p>
    <w:p w:rsidR="00D15A27" w:rsidRDefault="00D15A27" w:rsidP="00D15A27">
      <w:r w:rsidRPr="006278C2">
        <w:rPr>
          <w:b/>
        </w:rPr>
        <w:t>Name:</w:t>
      </w:r>
      <w:r>
        <w:rPr>
          <w:b/>
        </w:rPr>
        <w:t xml:space="preserve"> </w:t>
      </w:r>
      <w:proofErr w:type="spellStart"/>
      <w:r>
        <w:rPr>
          <w:b/>
        </w:rPr>
        <w:t>setUser</w:t>
      </w:r>
      <w:proofErr w:type="spellEnd"/>
      <w:r>
        <w:rPr>
          <w:b/>
        </w:rPr>
        <w:t>(String x)</w:t>
      </w:r>
      <w:r>
        <w:br/>
      </w:r>
      <w:r>
        <w:tab/>
        <w:t>Arguments:</w:t>
      </w:r>
      <w:r>
        <w:tab/>
        <w:t>String x</w:t>
      </w:r>
      <w:r>
        <w:br/>
      </w:r>
      <w:r>
        <w:tab/>
        <w:t>Returns:</w:t>
      </w:r>
      <w:r>
        <w:tab/>
        <w:t>None</w:t>
      </w:r>
      <w:r>
        <w:br/>
      </w:r>
      <w:r>
        <w:tab/>
        <w:t>Pre-condition:</w:t>
      </w:r>
      <w:r>
        <w:tab/>
      </w:r>
      <w:r>
        <w:tab/>
        <w:t xml:space="preserve">User is logged in and data is being stored about </w:t>
      </w:r>
      <w:r w:rsidR="00FC6C96">
        <w:t>him/her</w:t>
      </w:r>
      <w:r>
        <w:br/>
      </w:r>
      <w:r>
        <w:tab/>
        <w:t>Post-condition:</w:t>
      </w:r>
      <w:r>
        <w:tab/>
        <w:t>Username is recorded</w:t>
      </w:r>
      <w:r>
        <w:br/>
      </w:r>
      <w:r>
        <w:tab/>
        <w:t>Exceptions:</w:t>
      </w:r>
      <w:r>
        <w:tab/>
        <w:t>None</w:t>
      </w:r>
      <w:r>
        <w:br/>
      </w:r>
      <w:r>
        <w:tab/>
        <w:t>Flow of Events:</w:t>
      </w:r>
    </w:p>
    <w:p w:rsidR="00D15A27" w:rsidRDefault="00D15A27" w:rsidP="00985905">
      <w:pPr>
        <w:pStyle w:val="ListParagraph"/>
        <w:numPr>
          <w:ilvl w:val="0"/>
          <w:numId w:val="89"/>
        </w:numPr>
        <w:ind w:left="1890" w:hanging="450"/>
      </w:pPr>
      <w:r>
        <w:t>Function stores username</w:t>
      </w:r>
    </w:p>
    <w:p w:rsidR="008D228C" w:rsidRDefault="008D228C" w:rsidP="008D228C">
      <w:pPr>
        <w:pStyle w:val="ListParagraph"/>
      </w:pPr>
    </w:p>
    <w:p w:rsidR="008D228C" w:rsidRDefault="008D228C" w:rsidP="008D228C">
      <w:pPr>
        <w:pStyle w:val="ListParagraph"/>
      </w:pPr>
      <w:r>
        <w:t>Exception Handling:  None</w:t>
      </w:r>
    </w:p>
    <w:p w:rsidR="00D15A27" w:rsidRDefault="00D15A27" w:rsidP="00D15A27">
      <w:r w:rsidRPr="006278C2">
        <w:rPr>
          <w:b/>
        </w:rPr>
        <w:t>Name:</w:t>
      </w:r>
      <w:r>
        <w:rPr>
          <w:b/>
        </w:rPr>
        <w:t xml:space="preserve"> </w:t>
      </w:r>
      <w:proofErr w:type="spellStart"/>
      <w:r>
        <w:rPr>
          <w:b/>
        </w:rPr>
        <w:t>setProf</w:t>
      </w:r>
      <w:proofErr w:type="spellEnd"/>
      <w:r>
        <w:rPr>
          <w:b/>
        </w:rPr>
        <w:t>(String x)</w:t>
      </w:r>
      <w:r>
        <w:br/>
      </w:r>
      <w:r>
        <w:tab/>
        <w:t>Arguments:</w:t>
      </w:r>
      <w:r>
        <w:tab/>
        <w:t>String x</w:t>
      </w:r>
      <w:r>
        <w:br/>
      </w:r>
      <w:r>
        <w:tab/>
        <w:t>Returns:</w:t>
      </w:r>
      <w:r>
        <w:tab/>
        <w:t>None</w:t>
      </w:r>
      <w:r>
        <w:br/>
      </w:r>
      <w:r>
        <w:tab/>
        <w:t>Pre-condition:</w:t>
      </w:r>
      <w:r>
        <w:tab/>
      </w:r>
      <w:r>
        <w:tab/>
        <w:t xml:space="preserve">User is logged in and data is being stored about </w:t>
      </w:r>
      <w:r w:rsidR="00FC6C96">
        <w:t>him/her</w:t>
      </w:r>
      <w:r>
        <w:br/>
      </w:r>
      <w:r>
        <w:tab/>
        <w:t>Post-condition:</w:t>
      </w:r>
      <w:r>
        <w:tab/>
        <w:t>Student’s professor is recorded</w:t>
      </w:r>
      <w:r>
        <w:br/>
      </w:r>
      <w:r>
        <w:tab/>
        <w:t>Exceptions:</w:t>
      </w:r>
      <w:r>
        <w:tab/>
        <w:t>None</w:t>
      </w:r>
      <w:r>
        <w:br/>
      </w:r>
      <w:r>
        <w:tab/>
        <w:t>Flow of Events:</w:t>
      </w:r>
    </w:p>
    <w:p w:rsidR="00D15A27" w:rsidRDefault="00D15A27" w:rsidP="00985905">
      <w:pPr>
        <w:pStyle w:val="ListParagraph"/>
        <w:numPr>
          <w:ilvl w:val="0"/>
          <w:numId w:val="90"/>
        </w:numPr>
        <w:ind w:left="1890" w:hanging="450"/>
      </w:pPr>
      <w:r>
        <w:t>Function stores student’s professor</w:t>
      </w:r>
    </w:p>
    <w:p w:rsidR="008D228C" w:rsidRDefault="008D228C" w:rsidP="008D228C">
      <w:pPr>
        <w:pStyle w:val="ListParagraph"/>
      </w:pPr>
    </w:p>
    <w:p w:rsidR="008D228C" w:rsidRDefault="008D228C" w:rsidP="008D228C">
      <w:pPr>
        <w:pStyle w:val="ListParagraph"/>
      </w:pPr>
      <w:r>
        <w:t>Exception Handling:  None</w:t>
      </w:r>
    </w:p>
    <w:p w:rsidR="008548E4" w:rsidRDefault="008548E4" w:rsidP="008548E4">
      <w:r w:rsidRPr="006278C2">
        <w:rPr>
          <w:b/>
        </w:rPr>
        <w:t>Name:</w:t>
      </w:r>
      <w:r>
        <w:rPr>
          <w:b/>
        </w:rPr>
        <w:t xml:space="preserve"> </w:t>
      </w:r>
      <w:proofErr w:type="spellStart"/>
      <w:r>
        <w:rPr>
          <w:b/>
        </w:rPr>
        <w:t>getUser</w:t>
      </w:r>
      <w:proofErr w:type="spellEnd"/>
      <w:r>
        <w:rPr>
          <w:b/>
        </w:rPr>
        <w:t>()</w:t>
      </w:r>
      <w:r>
        <w:br/>
      </w:r>
      <w:r>
        <w:tab/>
        <w:t>Arguments:</w:t>
      </w:r>
      <w:r>
        <w:tab/>
        <w:t>None</w:t>
      </w:r>
      <w:r>
        <w:br/>
      </w:r>
      <w:r>
        <w:tab/>
        <w:t>Returns:</w:t>
      </w:r>
      <w:r>
        <w:tab/>
        <w:t>String x</w:t>
      </w:r>
      <w:r>
        <w:br/>
      </w:r>
      <w:r>
        <w:lastRenderedPageBreak/>
        <w:tab/>
        <w:t>Pre-condition:</w:t>
      </w:r>
      <w:r>
        <w:tab/>
      </w:r>
      <w:r>
        <w:tab/>
        <w:t xml:space="preserve">User is logged in and </w:t>
      </w:r>
      <w:r w:rsidR="00FC6C96">
        <w:t xml:space="preserve">his/her </w:t>
      </w:r>
      <w:r>
        <w:t>username is being returned</w:t>
      </w:r>
      <w:r>
        <w:br/>
      </w:r>
      <w:r>
        <w:tab/>
        <w:t>Post-condition:</w:t>
      </w:r>
      <w:r>
        <w:tab/>
        <w:t>Username is returned</w:t>
      </w:r>
      <w:r>
        <w:br/>
      </w:r>
      <w:r>
        <w:tab/>
        <w:t>Exceptions:</w:t>
      </w:r>
      <w:r>
        <w:tab/>
        <w:t>None</w:t>
      </w:r>
      <w:r>
        <w:br/>
      </w:r>
      <w:r>
        <w:tab/>
        <w:t>Flow of Events:</w:t>
      </w:r>
    </w:p>
    <w:p w:rsidR="008548E4" w:rsidRDefault="008548E4" w:rsidP="00985905">
      <w:pPr>
        <w:pStyle w:val="ListParagraph"/>
        <w:numPr>
          <w:ilvl w:val="0"/>
          <w:numId w:val="91"/>
        </w:numPr>
        <w:ind w:left="1890" w:hanging="450"/>
      </w:pPr>
      <w:r>
        <w:t>Function returns their username</w:t>
      </w:r>
    </w:p>
    <w:p w:rsidR="008D228C" w:rsidRDefault="008D228C" w:rsidP="008D228C">
      <w:pPr>
        <w:pStyle w:val="ListParagraph"/>
      </w:pPr>
    </w:p>
    <w:p w:rsidR="008D228C" w:rsidRDefault="008D228C" w:rsidP="008D228C">
      <w:pPr>
        <w:pStyle w:val="ListParagraph"/>
      </w:pPr>
      <w:r>
        <w:t>Exception Handling:  None</w:t>
      </w:r>
    </w:p>
    <w:p w:rsidR="008548E4" w:rsidRDefault="008548E4" w:rsidP="008548E4">
      <w:r w:rsidRPr="006278C2">
        <w:rPr>
          <w:b/>
        </w:rPr>
        <w:t>Name:</w:t>
      </w:r>
      <w:r>
        <w:rPr>
          <w:b/>
        </w:rPr>
        <w:t xml:space="preserve"> </w:t>
      </w:r>
      <w:proofErr w:type="spellStart"/>
      <w:r>
        <w:rPr>
          <w:b/>
        </w:rPr>
        <w:t>getProf</w:t>
      </w:r>
      <w:proofErr w:type="spellEnd"/>
      <w:r>
        <w:rPr>
          <w:b/>
        </w:rPr>
        <w:t>()</w:t>
      </w:r>
      <w:r>
        <w:br/>
      </w:r>
      <w:r>
        <w:tab/>
        <w:t>Arguments:</w:t>
      </w:r>
      <w:r>
        <w:tab/>
        <w:t>None</w:t>
      </w:r>
      <w:r>
        <w:br/>
      </w:r>
      <w:r>
        <w:tab/>
        <w:t>Returns:</w:t>
      </w:r>
      <w:r>
        <w:tab/>
        <w:t>String x</w:t>
      </w:r>
      <w:r>
        <w:br/>
      </w:r>
      <w:r>
        <w:tab/>
        <w:t>Pre-condition:</w:t>
      </w:r>
      <w:r>
        <w:tab/>
      </w:r>
      <w:r>
        <w:tab/>
        <w:t xml:space="preserve">User is logged in and </w:t>
      </w:r>
      <w:r w:rsidR="00FC6C96">
        <w:t xml:space="preserve">his/her </w:t>
      </w:r>
      <w:r>
        <w:t>professor’s name is being returned</w:t>
      </w:r>
      <w:r>
        <w:br/>
      </w:r>
      <w:r>
        <w:tab/>
        <w:t>Post-condition:</w:t>
      </w:r>
      <w:r>
        <w:tab/>
        <w:t>Professor’s name is returned</w:t>
      </w:r>
      <w:r>
        <w:br/>
      </w:r>
      <w:r>
        <w:tab/>
        <w:t>Exceptions:</w:t>
      </w:r>
      <w:r>
        <w:tab/>
        <w:t>None</w:t>
      </w:r>
      <w:r>
        <w:br/>
      </w:r>
      <w:r>
        <w:tab/>
        <w:t>Flow of Events:</w:t>
      </w:r>
    </w:p>
    <w:p w:rsidR="004A7525" w:rsidRDefault="008548E4" w:rsidP="008D228C">
      <w:pPr>
        <w:pStyle w:val="ListParagraph"/>
        <w:numPr>
          <w:ilvl w:val="0"/>
          <w:numId w:val="92"/>
        </w:numPr>
        <w:ind w:left="1890" w:hanging="450"/>
      </w:pPr>
      <w:r>
        <w:t>Function returns their professor’s name</w:t>
      </w:r>
    </w:p>
    <w:p w:rsidR="008D228C" w:rsidRDefault="008D228C" w:rsidP="008D228C">
      <w:pPr>
        <w:pStyle w:val="ListParagraph"/>
      </w:pPr>
    </w:p>
    <w:p w:rsidR="008D228C" w:rsidRDefault="008D228C" w:rsidP="008D228C">
      <w:pPr>
        <w:pStyle w:val="ListParagraph"/>
      </w:pPr>
      <w:r>
        <w:t>Exception Handling:  None</w:t>
      </w:r>
    </w:p>
    <w:p w:rsidR="008D228C" w:rsidRPr="004A7525" w:rsidRDefault="008D228C" w:rsidP="008D228C">
      <w:pPr>
        <w:pStyle w:val="ListParagraph"/>
        <w:ind w:left="1890"/>
      </w:pPr>
    </w:p>
    <w:p w:rsidR="00C1587A" w:rsidRDefault="00B71F26" w:rsidP="00162CCC">
      <w:pPr>
        <w:pStyle w:val="Heading1"/>
      </w:pPr>
      <w:bookmarkStart w:id="62" w:name="_Toc384136744"/>
      <w:r>
        <w:t>7</w:t>
      </w:r>
      <w:r w:rsidR="00162CCC">
        <w:t>.0</w:t>
      </w:r>
      <w:r w:rsidR="00C1587A">
        <w:t xml:space="preserve"> Concurrent and Future Research</w:t>
      </w:r>
      <w:bookmarkEnd w:id="62"/>
    </w:p>
    <w:p w:rsidR="00C1587A" w:rsidRDefault="00B71F26" w:rsidP="00162CCC">
      <w:pPr>
        <w:pStyle w:val="Heading2"/>
      </w:pPr>
      <w:bookmarkStart w:id="63" w:name="_Toc384136745"/>
      <w:r>
        <w:t>7</w:t>
      </w:r>
      <w:r w:rsidR="00162CCC">
        <w:t>.1</w:t>
      </w:r>
      <w:r w:rsidR="00C1587A">
        <w:t xml:space="preserve"> Grant</w:t>
      </w:r>
      <w:bookmarkEnd w:id="63"/>
    </w:p>
    <w:p w:rsidR="00162CCC" w:rsidRPr="00162CCC" w:rsidRDefault="00162CCC" w:rsidP="00162CCC">
      <w:r>
        <w:tab/>
        <w:t xml:space="preserve">To continue </w:t>
      </w:r>
      <w:r w:rsidR="00CE34E1">
        <w:t>and expand on the studio</w:t>
      </w:r>
      <w:r w:rsidR="002234CD">
        <w:t xml:space="preserve"> the JSU Faculty Research Grant</w:t>
      </w:r>
      <w:r>
        <w:t xml:space="preserve"> </w:t>
      </w:r>
      <w:r w:rsidR="002234CD">
        <w:t>10000-30223-70000-20</w:t>
      </w:r>
      <w:r w:rsidR="00CE34E1">
        <w:t xml:space="preserve"> </w:t>
      </w:r>
      <w:r>
        <w:t>was rewarded by Jacksonville State University for research.  I will be working on both concurrently until system testing is complete.</w:t>
      </w:r>
    </w:p>
    <w:p w:rsidR="00C1587A" w:rsidRDefault="00B71F26" w:rsidP="0064074D">
      <w:pPr>
        <w:pStyle w:val="Heading3"/>
      </w:pPr>
      <w:bookmarkStart w:id="64" w:name="_Toc384136746"/>
      <w:r>
        <w:lastRenderedPageBreak/>
        <w:t>7</w:t>
      </w:r>
      <w:r w:rsidR="0064074D">
        <w:t>.1.1</w:t>
      </w:r>
      <w:r w:rsidR="00162CCC">
        <w:t xml:space="preserve"> Scope of Grant</w:t>
      </w:r>
      <w:bookmarkEnd w:id="64"/>
    </w:p>
    <w:p w:rsidR="00162CCC" w:rsidRDefault="00162CCC" w:rsidP="00162CCC">
      <w:pPr>
        <w:ind w:firstLine="720"/>
      </w:pPr>
      <w:r>
        <w:t>The continuation of the proje</w:t>
      </w:r>
      <w:r w:rsidR="00527EC3">
        <w:t>ct will have three</w:t>
      </w:r>
      <w:r w:rsidR="006D64DA">
        <w:t xml:space="preserve"> components.  These components</w:t>
      </w:r>
      <w:r>
        <w:t xml:space="preserve"> are a research pilot, added functionality, and a conference </w:t>
      </w:r>
      <w:r w:rsidR="00FC6C96">
        <w:t xml:space="preserve">or journal </w:t>
      </w:r>
      <w:r>
        <w:t xml:space="preserve">paper.  </w:t>
      </w:r>
      <w:r w:rsidR="00927D56">
        <w:t xml:space="preserve">The research pilot will focus on formal usability </w:t>
      </w:r>
      <w:r w:rsidR="00FC6C96">
        <w:t xml:space="preserve">testing </w:t>
      </w:r>
      <w:r w:rsidR="00927D56">
        <w:t xml:space="preserve">of the interfaces and effectiveness of the system.  </w:t>
      </w:r>
      <w:r w:rsidR="00BC72AC">
        <w:t xml:space="preserve">The pilot will have two volunteers </w:t>
      </w:r>
      <w:r w:rsidR="00FC6C96">
        <w:t xml:space="preserve">who </w:t>
      </w:r>
      <w:r w:rsidR="00BC72AC">
        <w:t xml:space="preserve">will </w:t>
      </w:r>
      <w:r w:rsidR="00527EC3">
        <w:t>use</w:t>
      </w:r>
      <w:r w:rsidR="006D64DA">
        <w:t xml:space="preserve"> the system </w:t>
      </w:r>
      <w:r w:rsidR="00BC72AC">
        <w:t xml:space="preserve">over several weeks.  </w:t>
      </w:r>
      <w:r w:rsidR="00927D56">
        <w:t>The goal for formal usability testing will be to test the ease of use of the system and look for areas for improvement.  Verifying that the inter</w:t>
      </w:r>
      <w:r w:rsidR="006D64DA">
        <w:t>face is easy to use will help the</w:t>
      </w:r>
      <w:r w:rsidR="00927D56">
        <w:t xml:space="preserve"> students </w:t>
      </w:r>
      <w:r w:rsidR="006D64DA">
        <w:t xml:space="preserve">focus </w:t>
      </w:r>
      <w:r w:rsidR="00927D56">
        <w:t xml:space="preserve">on learning.  </w:t>
      </w:r>
      <w:r w:rsidR="00BC72AC">
        <w:t>Testing the effectiveness of the system will include testing students’ feelings about mathematics, their performance in their math class, and overall school performance</w:t>
      </w:r>
      <w:r w:rsidR="00CE34E1">
        <w:t xml:space="preserve"> over time (</w:t>
      </w:r>
      <w:proofErr w:type="spellStart"/>
      <w:r w:rsidR="00CE34E1">
        <w:t>tbd</w:t>
      </w:r>
      <w:proofErr w:type="spellEnd"/>
      <w:r w:rsidR="00CE34E1">
        <w:t>)</w:t>
      </w:r>
      <w:r w:rsidR="00BC72AC">
        <w:t xml:space="preserve">.  </w:t>
      </w:r>
      <w:r w:rsidR="00FC6C96">
        <w:t xml:space="preserve">Qualitative data will be collected by using semi-structured interviews.  </w:t>
      </w:r>
      <w:r w:rsidR="00BC72AC">
        <w:t>This qualitative data will allow future research and improvements to students</w:t>
      </w:r>
      <w:r w:rsidR="006D64DA">
        <w:t>’</w:t>
      </w:r>
      <w:r w:rsidR="00BC72AC">
        <w:t xml:space="preserve"> experience.  In addition to the </w:t>
      </w:r>
      <w:r w:rsidR="00102753">
        <w:t>students’</w:t>
      </w:r>
      <w:r w:rsidR="00BC72AC">
        <w:t xml:space="preserve"> </w:t>
      </w:r>
      <w:r w:rsidR="006D64DA">
        <w:t>opinions,</w:t>
      </w:r>
      <w:r w:rsidR="00BC72AC">
        <w:t xml:space="preserve"> the effectiveness </w:t>
      </w:r>
      <w:r w:rsidR="006D64DA">
        <w:t xml:space="preserve">testing will </w:t>
      </w:r>
      <w:r w:rsidR="00CE34E1">
        <w:t>compare statistically</w:t>
      </w:r>
      <w:r w:rsidR="006D64DA">
        <w:t xml:space="preserve"> the</w:t>
      </w:r>
      <w:r w:rsidR="00BC72AC">
        <w:t xml:space="preserve"> students’</w:t>
      </w:r>
      <w:r w:rsidR="006D64DA">
        <w:t xml:space="preserve"> performance in his or her</w:t>
      </w:r>
      <w:r w:rsidR="00BC72AC">
        <w:t xml:space="preserve"> class with the data collected by the system.  In addition, a demonstration with educators </w:t>
      </w:r>
      <w:r w:rsidR="00CE34E1">
        <w:t>is</w:t>
      </w:r>
      <w:r w:rsidR="00BC72AC">
        <w:t xml:space="preserve"> planned to show the system in use and survey their interest in the system.  The added functionality will be instructor defined modules for </w:t>
      </w:r>
      <w:r w:rsidR="006D64DA">
        <w:t>mathematics</w:t>
      </w:r>
      <w:r w:rsidR="00FC6C96">
        <w:t xml:space="preserve"> and statistical analysis of the relationship between the students’ mathematical performance and EEG data while using the system</w:t>
      </w:r>
      <w:r w:rsidR="00BC72AC">
        <w:t xml:space="preserve">.  This will allow instructors to focus tutoring on specific topics for exams or areas where classes are struggling.  Lastly, a conference paper to </w:t>
      </w:r>
      <w:r w:rsidR="00CE34E1">
        <w:t>report</w:t>
      </w:r>
      <w:r w:rsidR="00BC72AC">
        <w:t xml:space="preserve"> findings from the research will be </w:t>
      </w:r>
      <w:r w:rsidR="00CE34E1">
        <w:t>submitted to a conference in an appropriate domain</w:t>
      </w:r>
      <w:r w:rsidR="00BC72AC">
        <w:t>.</w:t>
      </w:r>
    </w:p>
    <w:p w:rsidR="006D64DA" w:rsidRDefault="006D64DA" w:rsidP="00BC72AC">
      <w:pPr>
        <w:pStyle w:val="Heading1"/>
      </w:pPr>
      <w:r>
        <w:br w:type="page"/>
      </w:r>
    </w:p>
    <w:p w:rsidR="00877FFE" w:rsidRDefault="00B71F26" w:rsidP="00BC72AC">
      <w:pPr>
        <w:pStyle w:val="Heading1"/>
      </w:pPr>
      <w:bookmarkStart w:id="65" w:name="_Toc384136747"/>
      <w:r>
        <w:lastRenderedPageBreak/>
        <w:t>8</w:t>
      </w:r>
      <w:r w:rsidR="00BC72AC">
        <w:t>.0 Future Research</w:t>
      </w:r>
      <w:bookmarkEnd w:id="65"/>
    </w:p>
    <w:p w:rsidR="00C322F0" w:rsidRPr="00C1587A" w:rsidRDefault="00BC72AC" w:rsidP="00C322F0">
      <w:pPr>
        <w:ind w:firstLine="720"/>
      </w:pPr>
      <w:r>
        <w:t>In the future, the system can be expanded to other domains (</w:t>
      </w:r>
      <w:r w:rsidR="006D64DA">
        <w:t>e.g.</w:t>
      </w:r>
      <w:r>
        <w:t xml:space="preserve"> History, Psychology, Chemistry, etc.).  </w:t>
      </w:r>
      <w:r w:rsidR="00C322F0">
        <w:t xml:space="preserve">Small modifications would be </w:t>
      </w:r>
      <w:r w:rsidR="006D64DA">
        <w:t>needed</w:t>
      </w:r>
      <w:r w:rsidR="00C322F0">
        <w:t xml:space="preserve"> to add these domains </w:t>
      </w:r>
      <w:r w:rsidR="006D64DA">
        <w:t>to the system</w:t>
      </w:r>
      <w:r w:rsidR="00C322F0">
        <w:t xml:space="preserve">, but they would need to be coded in java.  Future improvements will focus on a web interface that allows updates to the tutoring system from the professor’s office.  In addition, report generation of results will be completed.  </w:t>
      </w:r>
      <w:r w:rsidR="00FC6C96">
        <w:t>Also</w:t>
      </w:r>
      <w:r w:rsidR="00E1155F">
        <w:t xml:space="preserve">, tutor and administrator login will be included in future versions.  </w:t>
      </w:r>
      <w:r w:rsidR="00C322F0">
        <w:t>Currently the performance of a student is recorded, but an analysis of his or her progress would help professors and instructors focus on problem areas.  Lastly, long term longitudinal studies will help verify the validity of the system and lead to improvements.</w:t>
      </w:r>
    </w:p>
    <w:p w:rsidR="00995903" w:rsidRDefault="00995903">
      <w:pPr>
        <w:spacing w:line="240" w:lineRule="auto"/>
      </w:pPr>
      <w:r>
        <w:br w:type="page"/>
      </w:r>
    </w:p>
    <w:p w:rsidR="00995903" w:rsidRPr="000E0E2A" w:rsidRDefault="00995903" w:rsidP="00995903">
      <w:pPr>
        <w:pStyle w:val="Heading1"/>
      </w:pPr>
      <w:bookmarkStart w:id="66" w:name="_Toc384136710"/>
      <w:r>
        <w:lastRenderedPageBreak/>
        <w:t xml:space="preserve">3.0 </w:t>
      </w:r>
      <w:r w:rsidRPr="000E0E2A">
        <w:t>References</w:t>
      </w:r>
      <w:bookmarkEnd w:id="66"/>
    </w:p>
    <w:p w:rsidR="00995903" w:rsidRPr="00C518A0" w:rsidRDefault="00995903" w:rsidP="00995903">
      <w:pPr>
        <w:spacing w:line="276" w:lineRule="auto"/>
        <w:ind w:left="720" w:hanging="720"/>
        <w:contextualSpacing/>
        <w:rPr>
          <w:rFonts w:cstheme="minorBidi"/>
          <w:szCs w:val="22"/>
        </w:rPr>
      </w:pPr>
      <w:r>
        <w:rPr>
          <w:rFonts w:cstheme="minorBidi"/>
          <w:szCs w:val="22"/>
        </w:rPr>
        <w:t xml:space="preserve">Blue, Eric.  (2011).  </w:t>
      </w:r>
      <w:proofErr w:type="spellStart"/>
      <w:r>
        <w:rPr>
          <w:rFonts w:cstheme="minorBidi"/>
          <w:i/>
          <w:szCs w:val="22"/>
        </w:rPr>
        <w:t>MindStream-NeuroSky</w:t>
      </w:r>
      <w:proofErr w:type="spellEnd"/>
      <w:r>
        <w:rPr>
          <w:rFonts w:cstheme="minorBidi"/>
          <w:i/>
          <w:szCs w:val="22"/>
        </w:rPr>
        <w:t xml:space="preserve"> EEG Data Streamer</w:t>
      </w:r>
      <w:r>
        <w:rPr>
          <w:rFonts w:cstheme="minorBidi"/>
          <w:szCs w:val="22"/>
        </w:rPr>
        <w:t xml:space="preserve">.  Eric Blue’s Blog.  Date Retrieved October 31, 2013.  URL:  </w:t>
      </w:r>
      <w:hyperlink r:id="rId26" w:history="1">
        <w:r>
          <w:rPr>
            <w:rStyle w:val="Hyperlink"/>
          </w:rPr>
          <w:t>http://eric-blue.com/2011/07/24/mindstream-neurosky-eeg-data-streamer/</w:t>
        </w:r>
      </w:hyperlink>
      <w:r>
        <w:t>.</w:t>
      </w:r>
    </w:p>
    <w:p w:rsidR="00995903" w:rsidRDefault="00995903" w:rsidP="00995903">
      <w:pPr>
        <w:spacing w:line="276" w:lineRule="auto"/>
        <w:ind w:left="720" w:hanging="720"/>
        <w:contextualSpacing/>
        <w:rPr>
          <w:rFonts w:cstheme="minorBidi"/>
          <w:szCs w:val="22"/>
        </w:rPr>
      </w:pPr>
    </w:p>
    <w:p w:rsidR="00995903" w:rsidRPr="003B02A8" w:rsidRDefault="00995903" w:rsidP="00995903">
      <w:pPr>
        <w:spacing w:line="276" w:lineRule="auto"/>
        <w:ind w:left="720" w:hanging="720"/>
        <w:contextualSpacing/>
        <w:rPr>
          <w:rFonts w:cstheme="minorBidi"/>
          <w:szCs w:val="22"/>
        </w:rPr>
      </w:pPr>
      <w:r>
        <w:rPr>
          <w:rFonts w:cstheme="minorBidi"/>
          <w:szCs w:val="22"/>
        </w:rPr>
        <w:t xml:space="preserve">Bray, Mark.  (2007).  </w:t>
      </w:r>
      <w:r>
        <w:rPr>
          <w:rFonts w:cstheme="minorBidi"/>
          <w:i/>
          <w:szCs w:val="22"/>
        </w:rPr>
        <w:t>The Shadow Education System: Private Tutoring and its Implications For Planners</w:t>
      </w:r>
      <w:r>
        <w:rPr>
          <w:rFonts w:cstheme="minorBidi"/>
          <w:szCs w:val="22"/>
        </w:rPr>
        <w:t xml:space="preserve">.  UNESCO: International Institute for Educational Planning.  Date Retrieved Jan. 23 2013, URL:  </w:t>
      </w:r>
      <w:hyperlink r:id="rId27" w:history="1">
        <w:r>
          <w:rPr>
            <w:rStyle w:val="Hyperlink"/>
          </w:rPr>
          <w:t>http://unesdoc.unesco.org/images/0011/001184/118486e.pdf</w:t>
        </w:r>
      </w:hyperlink>
    </w:p>
    <w:p w:rsidR="00995903" w:rsidRDefault="00995903" w:rsidP="00995903">
      <w:pPr>
        <w:spacing w:line="276" w:lineRule="auto"/>
        <w:ind w:left="720" w:hanging="720"/>
        <w:contextualSpacing/>
        <w:rPr>
          <w:rFonts w:cstheme="minorBidi"/>
          <w:szCs w:val="22"/>
        </w:rPr>
      </w:pPr>
    </w:p>
    <w:p w:rsidR="00995903" w:rsidRDefault="00995903" w:rsidP="00995903">
      <w:pPr>
        <w:spacing w:line="276" w:lineRule="auto"/>
        <w:ind w:left="720" w:hanging="720"/>
        <w:contextualSpacing/>
        <w:rPr>
          <w:rStyle w:val="Hyperlink"/>
          <w:rFonts w:cstheme="minorBidi"/>
          <w:szCs w:val="22"/>
        </w:rPr>
      </w:pPr>
      <w:r w:rsidRPr="000E0E2A">
        <w:rPr>
          <w:rFonts w:cstheme="minorBidi"/>
          <w:szCs w:val="22"/>
        </w:rPr>
        <w:t xml:space="preserve">Crowley, K., </w:t>
      </w:r>
      <w:proofErr w:type="spellStart"/>
      <w:r w:rsidRPr="000E0E2A">
        <w:rPr>
          <w:rFonts w:cstheme="minorBidi"/>
          <w:szCs w:val="22"/>
        </w:rPr>
        <w:t>Sliney</w:t>
      </w:r>
      <w:proofErr w:type="spellEnd"/>
      <w:r w:rsidRPr="000E0E2A">
        <w:rPr>
          <w:rFonts w:cstheme="minorBidi"/>
          <w:szCs w:val="22"/>
        </w:rPr>
        <w:t xml:space="preserve">, A., Pitt, I., Murphy, D.  (2010). </w:t>
      </w:r>
      <w:r w:rsidRPr="000E0E2A">
        <w:rPr>
          <w:rFonts w:cstheme="minorBidi"/>
          <w:i/>
          <w:szCs w:val="22"/>
        </w:rPr>
        <w:t>Evaluating a Brain-Computer Interface to Categories Human Emotional Response</w:t>
      </w:r>
      <w:r w:rsidRPr="000E0E2A">
        <w:rPr>
          <w:rFonts w:cstheme="minorBidi"/>
          <w:szCs w:val="22"/>
        </w:rPr>
        <w:t>.  10</w:t>
      </w:r>
      <w:r w:rsidRPr="000E0E2A">
        <w:rPr>
          <w:rFonts w:cstheme="minorBidi"/>
          <w:szCs w:val="22"/>
          <w:vertAlign w:val="superscript"/>
        </w:rPr>
        <w:t>th</w:t>
      </w:r>
      <w:r w:rsidRPr="000E0E2A">
        <w:rPr>
          <w:rFonts w:cstheme="minorBidi"/>
          <w:szCs w:val="22"/>
        </w:rPr>
        <w:t xml:space="preserve"> IEEE International Conference on Advanced Learning Technologies.  Date Retrieved Jan. 21 2013, URL: </w:t>
      </w:r>
      <w:hyperlink r:id="rId28" w:history="1">
        <w:r w:rsidRPr="00FF605E">
          <w:rPr>
            <w:rStyle w:val="Hyperlink"/>
            <w:rFonts w:cstheme="minorBidi"/>
            <w:szCs w:val="22"/>
          </w:rPr>
          <w:t>http://www.neurosky.com/Documents/Document.pdf?DocumentID=7cd1b6a1-8bb9-42af-bbf1-5cc0761d403f</w:t>
        </w:r>
      </w:hyperlink>
    </w:p>
    <w:p w:rsidR="00995903" w:rsidRPr="000E0E2A" w:rsidRDefault="00995903" w:rsidP="00995903">
      <w:pPr>
        <w:spacing w:line="276" w:lineRule="auto"/>
        <w:ind w:left="720" w:hanging="720"/>
        <w:contextualSpacing/>
        <w:rPr>
          <w:rFonts w:cstheme="minorBidi"/>
          <w:szCs w:val="22"/>
        </w:rPr>
      </w:pPr>
    </w:p>
    <w:p w:rsidR="00046B29" w:rsidRPr="00046B29" w:rsidRDefault="00995903" w:rsidP="00046B29">
      <w:pPr>
        <w:spacing w:after="200" w:line="276" w:lineRule="auto"/>
        <w:ind w:left="720" w:hanging="720"/>
        <w:contextualSpacing/>
        <w:rPr>
          <w:color w:val="0000FF"/>
          <w:u w:val="single"/>
        </w:rPr>
      </w:pPr>
      <w:proofErr w:type="spellStart"/>
      <w:r>
        <w:rPr>
          <w:rFonts w:cstheme="minorBidi"/>
          <w:szCs w:val="22"/>
        </w:rPr>
        <w:t>Emotiv</w:t>
      </w:r>
      <w:proofErr w:type="spellEnd"/>
      <w:r>
        <w:rPr>
          <w:rFonts w:cstheme="minorBidi"/>
          <w:szCs w:val="22"/>
        </w:rPr>
        <w:t xml:space="preserve">.  Date Retrieved: Oct. 9 2013.  URL:  </w:t>
      </w:r>
      <w:hyperlink r:id="rId29" w:history="1">
        <w:r>
          <w:rPr>
            <w:rStyle w:val="Hyperlink"/>
          </w:rPr>
          <w:t>http://www.emotiv.com/</w:t>
        </w:r>
      </w:hyperlink>
    </w:p>
    <w:p w:rsidR="00995903" w:rsidRDefault="00995903" w:rsidP="00995903">
      <w:pPr>
        <w:spacing w:after="200" w:line="276" w:lineRule="auto"/>
        <w:ind w:left="720" w:hanging="720"/>
        <w:contextualSpacing/>
        <w:rPr>
          <w:rFonts w:cstheme="minorBidi"/>
          <w:szCs w:val="22"/>
        </w:rPr>
      </w:pPr>
    </w:p>
    <w:p w:rsidR="00046B29" w:rsidRPr="00046B29" w:rsidRDefault="00046B29" w:rsidP="00995903">
      <w:pPr>
        <w:spacing w:after="200" w:line="276" w:lineRule="auto"/>
        <w:ind w:left="720" w:hanging="720"/>
        <w:contextualSpacing/>
        <w:rPr>
          <w:rFonts w:cstheme="minorBidi"/>
          <w:szCs w:val="22"/>
        </w:rPr>
      </w:pPr>
      <w:r>
        <w:rPr>
          <w:rFonts w:cstheme="minorBidi"/>
          <w:szCs w:val="22"/>
        </w:rPr>
        <w:t xml:space="preserve">Evans, R., James, </w:t>
      </w:r>
      <w:proofErr w:type="spellStart"/>
      <w:r>
        <w:rPr>
          <w:rFonts w:cstheme="minorBidi"/>
          <w:szCs w:val="22"/>
        </w:rPr>
        <w:t>Abarbanel</w:t>
      </w:r>
      <w:proofErr w:type="spellEnd"/>
      <w:r>
        <w:rPr>
          <w:rFonts w:cstheme="minorBidi"/>
          <w:szCs w:val="22"/>
        </w:rPr>
        <w:t xml:space="preserve">, Andrew.  (1999).  </w:t>
      </w:r>
      <w:r>
        <w:rPr>
          <w:rFonts w:cstheme="minorBidi"/>
          <w:i/>
          <w:szCs w:val="22"/>
        </w:rPr>
        <w:t xml:space="preserve">Introduction to </w:t>
      </w:r>
      <w:proofErr w:type="spellStart"/>
      <w:r>
        <w:rPr>
          <w:rFonts w:cstheme="minorBidi"/>
          <w:i/>
          <w:szCs w:val="22"/>
        </w:rPr>
        <w:t>Quantitive</w:t>
      </w:r>
      <w:proofErr w:type="spellEnd"/>
      <w:r>
        <w:rPr>
          <w:rFonts w:cstheme="minorBidi"/>
          <w:i/>
          <w:szCs w:val="22"/>
        </w:rPr>
        <w:t xml:space="preserve"> EEG and Neurofeedback</w:t>
      </w:r>
      <w:r>
        <w:rPr>
          <w:rFonts w:cstheme="minorBidi"/>
          <w:szCs w:val="22"/>
        </w:rPr>
        <w:t xml:space="preserve">.  </w:t>
      </w:r>
      <w:r w:rsidR="00522B18">
        <w:rPr>
          <w:rFonts w:cstheme="minorBidi"/>
          <w:szCs w:val="22"/>
        </w:rPr>
        <w:t>San Diego, CA:  Academic Press.</w:t>
      </w:r>
    </w:p>
    <w:p w:rsidR="00046B29" w:rsidRDefault="00046B29" w:rsidP="00995903">
      <w:pPr>
        <w:spacing w:after="200" w:line="276" w:lineRule="auto"/>
        <w:ind w:left="720" w:hanging="720"/>
        <w:contextualSpacing/>
        <w:rPr>
          <w:rFonts w:cstheme="minorBidi"/>
          <w:szCs w:val="22"/>
        </w:rPr>
      </w:pPr>
    </w:p>
    <w:p w:rsidR="00995903" w:rsidRDefault="00995903" w:rsidP="00995903">
      <w:pPr>
        <w:spacing w:after="200" w:line="276" w:lineRule="auto"/>
        <w:ind w:left="720" w:hanging="720"/>
        <w:contextualSpacing/>
      </w:pPr>
      <w:proofErr w:type="spellStart"/>
      <w:r>
        <w:rPr>
          <w:rFonts w:cstheme="minorBidi"/>
          <w:szCs w:val="22"/>
        </w:rPr>
        <w:t>Gittis</w:t>
      </w:r>
      <w:proofErr w:type="spellEnd"/>
      <w:r>
        <w:rPr>
          <w:rFonts w:cstheme="minorBidi"/>
          <w:szCs w:val="22"/>
        </w:rPr>
        <w:t xml:space="preserve">, Alan.  (2005).  </w:t>
      </w:r>
      <w:r>
        <w:rPr>
          <w:rFonts w:cstheme="minorBidi"/>
          <w:i/>
          <w:szCs w:val="22"/>
        </w:rPr>
        <w:t>The Measurement of Brain Waves</w:t>
      </w:r>
      <w:r>
        <w:rPr>
          <w:rFonts w:cstheme="minorBidi"/>
          <w:szCs w:val="22"/>
        </w:rPr>
        <w:t xml:space="preserve">.  Date Retrieved: Oct. 10. 2013. URL: </w:t>
      </w:r>
      <w:hyperlink r:id="rId30" w:history="1">
        <w:r>
          <w:rPr>
            <w:rStyle w:val="Hyperlink"/>
          </w:rPr>
          <w:t>http://www.psych.westminster.edu/psybio/BN/Labs/Brainwaves.htm</w:t>
        </w:r>
      </w:hyperlink>
    </w:p>
    <w:p w:rsidR="00995903" w:rsidRPr="00B34BC8" w:rsidRDefault="00995903" w:rsidP="00995903">
      <w:pPr>
        <w:spacing w:after="200" w:line="276" w:lineRule="auto"/>
        <w:ind w:left="720" w:hanging="720"/>
        <w:contextualSpacing/>
        <w:rPr>
          <w:rFonts w:cstheme="minorBidi"/>
          <w:szCs w:val="22"/>
        </w:rPr>
      </w:pPr>
    </w:p>
    <w:p w:rsidR="00995903" w:rsidRPr="000E0E2A" w:rsidRDefault="00995903" w:rsidP="00995903">
      <w:pPr>
        <w:spacing w:line="276" w:lineRule="auto"/>
        <w:ind w:left="720" w:hanging="720"/>
        <w:contextualSpacing/>
        <w:rPr>
          <w:rFonts w:cstheme="minorBidi"/>
          <w:color w:val="0000FF" w:themeColor="hyperlink"/>
          <w:szCs w:val="22"/>
          <w:u w:val="single"/>
        </w:rPr>
      </w:pPr>
      <w:proofErr w:type="spellStart"/>
      <w:r w:rsidRPr="000E0E2A">
        <w:rPr>
          <w:rFonts w:cstheme="minorBidi"/>
          <w:szCs w:val="22"/>
        </w:rPr>
        <w:t>Kahneman</w:t>
      </w:r>
      <w:proofErr w:type="spellEnd"/>
      <w:r w:rsidRPr="000E0E2A">
        <w:rPr>
          <w:rFonts w:cstheme="minorBidi"/>
          <w:szCs w:val="22"/>
        </w:rPr>
        <w:t xml:space="preserve">, D.  (1973).  </w:t>
      </w:r>
      <w:r w:rsidRPr="000E0E2A">
        <w:rPr>
          <w:rFonts w:cstheme="minorBidi"/>
          <w:i/>
          <w:szCs w:val="22"/>
        </w:rPr>
        <w:t>Attention and Effort</w:t>
      </w:r>
      <w:r w:rsidRPr="000E0E2A">
        <w:rPr>
          <w:rFonts w:cstheme="minorBidi"/>
          <w:szCs w:val="22"/>
        </w:rPr>
        <w:t xml:space="preserve">.  Prentice-Hall Inc. New Jersey.  Date Retrieved: Jan. 21 2013.  URL: </w:t>
      </w:r>
      <w:hyperlink r:id="rId31" w:history="1">
        <w:r w:rsidRPr="000E0E2A">
          <w:rPr>
            <w:rFonts w:cstheme="minorBidi"/>
            <w:color w:val="0000FF" w:themeColor="hyperlink"/>
            <w:szCs w:val="22"/>
            <w:u w:val="single"/>
          </w:rPr>
          <w:t>http://www.princeton.edu/~kahneman/docs/attention_and_effort/Attention_lo_quality.pdf</w:t>
        </w:r>
      </w:hyperlink>
    </w:p>
    <w:p w:rsidR="00995903" w:rsidRPr="000E0E2A" w:rsidRDefault="00995903" w:rsidP="00995903">
      <w:pPr>
        <w:spacing w:line="276" w:lineRule="auto"/>
        <w:ind w:left="720" w:hanging="720"/>
        <w:contextualSpacing/>
        <w:rPr>
          <w:rFonts w:cstheme="minorBidi"/>
          <w:szCs w:val="22"/>
        </w:rPr>
      </w:pPr>
    </w:p>
    <w:p w:rsidR="00995903" w:rsidRDefault="00995903" w:rsidP="00995903">
      <w:pPr>
        <w:spacing w:line="240" w:lineRule="auto"/>
        <w:ind w:left="720" w:hanging="720"/>
        <w:rPr>
          <w:rFonts w:cstheme="minorBidi"/>
          <w:szCs w:val="22"/>
        </w:rPr>
      </w:pPr>
      <w:proofErr w:type="spellStart"/>
      <w:r w:rsidRPr="000E0E2A">
        <w:rPr>
          <w:rFonts w:cstheme="minorBidi"/>
          <w:szCs w:val="22"/>
        </w:rPr>
        <w:t>Lutsyuk</w:t>
      </w:r>
      <w:proofErr w:type="spellEnd"/>
      <w:r w:rsidRPr="000E0E2A">
        <w:rPr>
          <w:rFonts w:cstheme="minorBidi"/>
          <w:szCs w:val="22"/>
        </w:rPr>
        <w:t xml:space="preserve">, N., V., </w:t>
      </w:r>
      <w:proofErr w:type="spellStart"/>
      <w:r w:rsidRPr="000E0E2A">
        <w:rPr>
          <w:rFonts w:cstheme="minorBidi"/>
          <w:szCs w:val="22"/>
        </w:rPr>
        <w:t>Eismont</w:t>
      </w:r>
      <w:proofErr w:type="spellEnd"/>
      <w:r w:rsidRPr="000E0E2A">
        <w:rPr>
          <w:rFonts w:cstheme="minorBidi"/>
          <w:szCs w:val="22"/>
        </w:rPr>
        <w:t>, E</w:t>
      </w:r>
      <w:r w:rsidR="009F0612">
        <w:rPr>
          <w:rFonts w:cstheme="minorBidi"/>
          <w:szCs w:val="22"/>
        </w:rPr>
        <w:t xml:space="preserve">. V., </w:t>
      </w:r>
      <w:proofErr w:type="spellStart"/>
      <w:r w:rsidR="009F0612">
        <w:rPr>
          <w:rFonts w:cstheme="minorBidi"/>
          <w:szCs w:val="22"/>
        </w:rPr>
        <w:t>Pavlenko</w:t>
      </w:r>
      <w:proofErr w:type="spellEnd"/>
      <w:r w:rsidR="009F0612">
        <w:rPr>
          <w:rFonts w:cstheme="minorBidi"/>
          <w:szCs w:val="22"/>
        </w:rPr>
        <w:t xml:space="preserve">, V. B.  (2006). </w:t>
      </w:r>
      <w:r w:rsidRPr="000E0E2A">
        <w:rPr>
          <w:rFonts w:cstheme="minorBidi"/>
          <w:i/>
          <w:szCs w:val="22"/>
        </w:rPr>
        <w:t>Correlation of the Characteristics of EEG Potentials with the Indices of Attention in 12- to 13-Year-Old Children</w:t>
      </w:r>
      <w:r w:rsidRPr="000E0E2A">
        <w:rPr>
          <w:rFonts w:cstheme="minorBidi"/>
          <w:szCs w:val="22"/>
        </w:rPr>
        <w:t xml:space="preserve">. (2006, Feb).  Neurophysiology, Vol. 38, No. 3.  Date Retrieved: Feb. 2 2013 URL:  </w:t>
      </w:r>
      <w:hyperlink r:id="rId32" w:history="1">
        <w:r w:rsidRPr="000E0E2A">
          <w:rPr>
            <w:rFonts w:cstheme="minorBidi"/>
            <w:color w:val="0000FF" w:themeColor="hyperlink"/>
            <w:szCs w:val="22"/>
            <w:u w:val="single"/>
          </w:rPr>
          <w:t>http://www.pfl.crimea.edu/art_32.pdf</w:t>
        </w:r>
      </w:hyperlink>
      <w:r w:rsidRPr="000E0E2A">
        <w:rPr>
          <w:rFonts w:cstheme="minorBidi"/>
          <w:szCs w:val="22"/>
        </w:rPr>
        <w:t xml:space="preserve"> </w:t>
      </w:r>
    </w:p>
    <w:p w:rsidR="00995903" w:rsidRDefault="00995903" w:rsidP="00995903">
      <w:pPr>
        <w:spacing w:line="240" w:lineRule="auto"/>
        <w:ind w:left="720" w:hanging="720"/>
        <w:rPr>
          <w:rFonts w:cstheme="minorBidi"/>
          <w:szCs w:val="22"/>
        </w:rPr>
      </w:pPr>
    </w:p>
    <w:p w:rsidR="00995903" w:rsidRPr="000E0E2A" w:rsidRDefault="00995903" w:rsidP="00995903">
      <w:pPr>
        <w:spacing w:line="240" w:lineRule="auto"/>
        <w:ind w:left="720" w:hanging="720"/>
        <w:contextualSpacing/>
        <w:rPr>
          <w:rFonts w:cstheme="minorBidi"/>
          <w:i/>
          <w:szCs w:val="22"/>
        </w:rPr>
      </w:pPr>
      <w:r w:rsidRPr="000E0E2A">
        <w:rPr>
          <w:rFonts w:cstheme="minorBidi"/>
          <w:szCs w:val="22"/>
        </w:rPr>
        <w:t xml:space="preserve">Napoli, M., </w:t>
      </w:r>
      <w:proofErr w:type="spellStart"/>
      <w:r w:rsidRPr="000E0E2A">
        <w:rPr>
          <w:rFonts w:cstheme="minorBidi"/>
          <w:szCs w:val="22"/>
        </w:rPr>
        <w:t>Krech</w:t>
      </w:r>
      <w:proofErr w:type="spellEnd"/>
      <w:r w:rsidRPr="000E0E2A">
        <w:rPr>
          <w:rFonts w:cstheme="minorBidi"/>
          <w:szCs w:val="22"/>
        </w:rPr>
        <w:t xml:space="preserve">, P., &amp; Holley, L. (2005). </w:t>
      </w:r>
      <w:r w:rsidRPr="000E0E2A">
        <w:rPr>
          <w:rFonts w:cstheme="minorBidi"/>
          <w:i/>
          <w:szCs w:val="22"/>
        </w:rPr>
        <w:t xml:space="preserve">Mindfulness Training for Elementary School 43 </w:t>
      </w:r>
    </w:p>
    <w:p w:rsidR="00995903" w:rsidRDefault="00995903" w:rsidP="00995903">
      <w:pPr>
        <w:spacing w:line="276" w:lineRule="auto"/>
        <w:ind w:left="720"/>
        <w:rPr>
          <w:rFonts w:cstheme="minorBidi"/>
          <w:szCs w:val="22"/>
        </w:rPr>
      </w:pPr>
      <w:r w:rsidRPr="000E0E2A">
        <w:rPr>
          <w:rFonts w:cstheme="minorBidi"/>
          <w:i/>
          <w:szCs w:val="22"/>
        </w:rPr>
        <w:t>Students: The Attention Academy</w:t>
      </w:r>
      <w:r w:rsidRPr="000E0E2A">
        <w:rPr>
          <w:rFonts w:cstheme="minorBidi"/>
          <w:szCs w:val="22"/>
        </w:rPr>
        <w:t xml:space="preserve">. </w:t>
      </w:r>
      <w:r w:rsidRPr="000E0E2A">
        <w:rPr>
          <w:rFonts w:cstheme="minorBidi"/>
          <w:iCs/>
          <w:szCs w:val="22"/>
        </w:rPr>
        <w:t>Journal of Applied School Psychology</w:t>
      </w:r>
      <w:r w:rsidRPr="000E0E2A">
        <w:rPr>
          <w:rFonts w:cstheme="minorBidi"/>
          <w:szCs w:val="22"/>
        </w:rPr>
        <w:t xml:space="preserve">, </w:t>
      </w:r>
      <w:r w:rsidRPr="000E0E2A">
        <w:rPr>
          <w:rFonts w:cstheme="minorBidi"/>
          <w:iCs/>
          <w:szCs w:val="22"/>
        </w:rPr>
        <w:t>21</w:t>
      </w:r>
      <w:r w:rsidRPr="000E0E2A">
        <w:rPr>
          <w:rFonts w:cstheme="minorBidi"/>
          <w:szCs w:val="22"/>
        </w:rPr>
        <w:t xml:space="preserve">(1), Date Retrieved Feb. 19, 2013 URL: </w:t>
      </w:r>
      <w:hyperlink r:id="rId33" w:history="1">
        <w:r w:rsidRPr="000E0E2A">
          <w:rPr>
            <w:rFonts w:cstheme="minorBidi"/>
            <w:color w:val="0000FF" w:themeColor="hyperlink"/>
            <w:szCs w:val="22"/>
            <w:u w:val="single"/>
          </w:rPr>
          <w:t>http://www.mindfuleducation.org/attention%20academy.pdf</w:t>
        </w:r>
      </w:hyperlink>
    </w:p>
    <w:p w:rsidR="00995903" w:rsidRDefault="00995903" w:rsidP="00995903">
      <w:pPr>
        <w:spacing w:line="240" w:lineRule="auto"/>
        <w:ind w:left="720" w:hanging="720"/>
        <w:rPr>
          <w:rFonts w:cstheme="minorBidi"/>
          <w:szCs w:val="22"/>
        </w:rPr>
      </w:pPr>
    </w:p>
    <w:p w:rsidR="00995903" w:rsidRDefault="00995903" w:rsidP="00995903">
      <w:pPr>
        <w:spacing w:line="240" w:lineRule="auto"/>
        <w:ind w:left="720" w:hanging="720"/>
      </w:pPr>
      <w:r>
        <w:rPr>
          <w:rFonts w:cstheme="minorBidi"/>
          <w:szCs w:val="22"/>
        </w:rPr>
        <w:t xml:space="preserve">NeuroSky.  (2010).  </w:t>
      </w:r>
      <w:proofErr w:type="spellStart"/>
      <w:r>
        <w:rPr>
          <w:rFonts w:cstheme="minorBidi"/>
          <w:i/>
          <w:szCs w:val="22"/>
        </w:rPr>
        <w:t>NeuroSky</w:t>
      </w:r>
      <w:proofErr w:type="spellEnd"/>
      <w:r>
        <w:rPr>
          <w:rFonts w:cstheme="minorBidi"/>
          <w:i/>
          <w:szCs w:val="22"/>
        </w:rPr>
        <w:t xml:space="preserve"> Store</w:t>
      </w:r>
      <w:r w:rsidRPr="002C0A43">
        <w:rPr>
          <w:rFonts w:cstheme="minorBidi"/>
          <w:i/>
          <w:szCs w:val="22"/>
        </w:rPr>
        <w:t xml:space="preserve">: </w:t>
      </w:r>
      <w:proofErr w:type="spellStart"/>
      <w:r w:rsidRPr="002C0A43">
        <w:rPr>
          <w:rFonts w:cstheme="minorBidi"/>
          <w:i/>
          <w:szCs w:val="22"/>
        </w:rPr>
        <w:t>MindBlaster</w:t>
      </w:r>
      <w:proofErr w:type="spellEnd"/>
      <w:r>
        <w:rPr>
          <w:rFonts w:cstheme="minorBidi"/>
          <w:szCs w:val="22"/>
        </w:rPr>
        <w:t xml:space="preserve">.  </w:t>
      </w:r>
      <w:r w:rsidRPr="002C0A43">
        <w:rPr>
          <w:rFonts w:cstheme="minorBidi"/>
          <w:szCs w:val="22"/>
        </w:rPr>
        <w:t>Coding4Fun</w:t>
      </w:r>
      <w:r>
        <w:rPr>
          <w:rFonts w:cstheme="minorBidi"/>
          <w:szCs w:val="22"/>
        </w:rPr>
        <w:t xml:space="preserve">.  Date Retrieved:  October 31, 2013.  URL:  </w:t>
      </w:r>
      <w:hyperlink r:id="rId34" w:history="1">
        <w:r>
          <w:rPr>
            <w:rStyle w:val="Hyperlink"/>
          </w:rPr>
          <w:t>http://store.neurosky.com/products/mindblaster</w:t>
        </w:r>
      </w:hyperlink>
      <w:r>
        <w:t>.</w:t>
      </w:r>
    </w:p>
    <w:p w:rsidR="00995903" w:rsidRDefault="00995903" w:rsidP="00995903">
      <w:pPr>
        <w:spacing w:line="240" w:lineRule="auto"/>
        <w:ind w:left="720" w:hanging="720"/>
      </w:pPr>
    </w:p>
    <w:p w:rsidR="00995903" w:rsidRPr="000E0E2A" w:rsidRDefault="00995903" w:rsidP="00995903">
      <w:pPr>
        <w:spacing w:line="240" w:lineRule="auto"/>
        <w:ind w:left="720" w:hanging="720"/>
        <w:rPr>
          <w:rFonts w:cstheme="minorBidi"/>
          <w:szCs w:val="22"/>
        </w:rPr>
      </w:pPr>
      <w:r>
        <w:rPr>
          <w:rFonts w:cstheme="minorBidi"/>
          <w:szCs w:val="22"/>
        </w:rPr>
        <w:lastRenderedPageBreak/>
        <w:t xml:space="preserve">NeuroSky.  (2010).  </w:t>
      </w:r>
      <w:proofErr w:type="spellStart"/>
      <w:r>
        <w:rPr>
          <w:rFonts w:cstheme="minorBidi"/>
          <w:i/>
          <w:szCs w:val="22"/>
        </w:rPr>
        <w:t>NeuroSky</w:t>
      </w:r>
      <w:proofErr w:type="spellEnd"/>
      <w:r>
        <w:rPr>
          <w:rFonts w:cstheme="minorBidi"/>
          <w:i/>
          <w:szCs w:val="22"/>
        </w:rPr>
        <w:t xml:space="preserve"> Store: </w:t>
      </w:r>
      <w:proofErr w:type="spellStart"/>
      <w:r>
        <w:rPr>
          <w:rFonts w:cstheme="minorBidi"/>
          <w:i/>
          <w:szCs w:val="22"/>
        </w:rPr>
        <w:t>Puzzlebox</w:t>
      </w:r>
      <w:proofErr w:type="spellEnd"/>
      <w:r>
        <w:rPr>
          <w:rFonts w:cstheme="minorBidi"/>
          <w:i/>
          <w:szCs w:val="22"/>
        </w:rPr>
        <w:t xml:space="preserve"> Orbit</w:t>
      </w:r>
      <w:r>
        <w:rPr>
          <w:rFonts w:cstheme="minorBidi"/>
          <w:szCs w:val="22"/>
        </w:rPr>
        <w:t xml:space="preserve">.  </w:t>
      </w:r>
      <w:proofErr w:type="spellStart"/>
      <w:r>
        <w:rPr>
          <w:rFonts w:cstheme="minorBidi"/>
          <w:szCs w:val="22"/>
        </w:rPr>
        <w:t>Puzzlebox</w:t>
      </w:r>
      <w:proofErr w:type="spellEnd"/>
      <w:r>
        <w:rPr>
          <w:rFonts w:cstheme="minorBidi"/>
          <w:szCs w:val="22"/>
        </w:rPr>
        <w:t xml:space="preserve">.  Date Retrieved:  October 31, 2013.  URL:  </w:t>
      </w:r>
      <w:hyperlink r:id="rId35" w:history="1">
        <w:r>
          <w:rPr>
            <w:rStyle w:val="Hyperlink"/>
          </w:rPr>
          <w:t>http://store.neurosky.com/products/orbit</w:t>
        </w:r>
      </w:hyperlink>
      <w:r>
        <w:t>.</w:t>
      </w:r>
    </w:p>
    <w:p w:rsidR="00995903" w:rsidRPr="000E0E2A" w:rsidRDefault="00995903" w:rsidP="00995903">
      <w:pPr>
        <w:spacing w:line="276" w:lineRule="auto"/>
        <w:ind w:left="720"/>
        <w:rPr>
          <w:rFonts w:cstheme="minorBidi"/>
          <w:szCs w:val="22"/>
        </w:rPr>
      </w:pPr>
    </w:p>
    <w:p w:rsidR="00995903" w:rsidRPr="000E0E2A" w:rsidRDefault="00995903" w:rsidP="00995903">
      <w:pPr>
        <w:spacing w:line="240" w:lineRule="auto"/>
        <w:ind w:left="720" w:hanging="720"/>
        <w:contextualSpacing/>
        <w:rPr>
          <w:rFonts w:cstheme="minorBidi"/>
          <w:color w:val="0000FF" w:themeColor="hyperlink"/>
          <w:szCs w:val="22"/>
          <w:u w:val="single"/>
        </w:rPr>
      </w:pPr>
      <w:r w:rsidRPr="000E0E2A">
        <w:rPr>
          <w:rFonts w:cstheme="minorBidi"/>
          <w:szCs w:val="22"/>
        </w:rPr>
        <w:t xml:space="preserve">Miller, H., P., Weiss M., G., (1981, Dec).  </w:t>
      </w:r>
      <w:r w:rsidRPr="000E0E2A">
        <w:rPr>
          <w:rFonts w:cstheme="minorBidi"/>
          <w:i/>
          <w:szCs w:val="22"/>
        </w:rPr>
        <w:t>Children’s Attention Allocation, Understanding of Attention, and Performance on Incidental Learning Task</w:t>
      </w:r>
      <w:r w:rsidRPr="000E0E2A">
        <w:rPr>
          <w:rFonts w:cstheme="minorBidi"/>
          <w:szCs w:val="22"/>
        </w:rPr>
        <w:t xml:space="preserve">.  Wiley, Society for Research in Child Development. pg. 1183-1190. Date Retrieved: Jan. 21 2013. URL: </w:t>
      </w:r>
      <w:hyperlink r:id="rId36" w:history="1">
        <w:r w:rsidRPr="000E0E2A">
          <w:rPr>
            <w:rFonts w:cstheme="minorBidi"/>
            <w:color w:val="0000FF" w:themeColor="hyperlink"/>
            <w:szCs w:val="22"/>
            <w:u w:val="single"/>
          </w:rPr>
          <w:t>http://www.jstor.org/stable/1129505</w:t>
        </w:r>
      </w:hyperlink>
    </w:p>
    <w:p w:rsidR="00995903" w:rsidRDefault="00995903" w:rsidP="00995903">
      <w:pPr>
        <w:spacing w:line="240" w:lineRule="auto"/>
        <w:ind w:left="720" w:hanging="720"/>
        <w:contextualSpacing/>
        <w:rPr>
          <w:rFonts w:cstheme="minorBidi"/>
          <w:szCs w:val="22"/>
        </w:rPr>
      </w:pPr>
    </w:p>
    <w:p w:rsidR="00995903" w:rsidRDefault="00995903" w:rsidP="00995903">
      <w:pPr>
        <w:spacing w:line="240" w:lineRule="auto"/>
        <w:ind w:left="720" w:hanging="720"/>
        <w:contextualSpacing/>
      </w:pPr>
      <w:r>
        <w:rPr>
          <w:rFonts w:cstheme="minorBidi"/>
          <w:szCs w:val="22"/>
        </w:rPr>
        <w:t xml:space="preserve">Milo, </w:t>
      </w:r>
      <w:proofErr w:type="spellStart"/>
      <w:r>
        <w:rPr>
          <w:rFonts w:cstheme="minorBidi"/>
          <w:szCs w:val="22"/>
        </w:rPr>
        <w:t>Moryt</w:t>
      </w:r>
      <w:proofErr w:type="spellEnd"/>
      <w:r>
        <w:rPr>
          <w:rFonts w:cstheme="minorBidi"/>
          <w:szCs w:val="22"/>
        </w:rPr>
        <w:t xml:space="preserve"> (2013, 2013) </w:t>
      </w:r>
      <w:proofErr w:type="spellStart"/>
      <w:r>
        <w:rPr>
          <w:rFonts w:cstheme="minorBidi"/>
          <w:i/>
          <w:szCs w:val="22"/>
        </w:rPr>
        <w:t>NeuroSky</w:t>
      </w:r>
      <w:proofErr w:type="spellEnd"/>
      <w:r>
        <w:rPr>
          <w:rFonts w:cstheme="minorBidi"/>
          <w:i/>
          <w:szCs w:val="22"/>
        </w:rPr>
        <w:t xml:space="preserve"> evolves from producing toys to providing treatment</w:t>
      </w:r>
      <w:r>
        <w:rPr>
          <w:rFonts w:cstheme="minorBidi"/>
          <w:szCs w:val="22"/>
        </w:rPr>
        <w:t xml:space="preserve">.  Silicon Valley Business Journal. Date Retrieved: Oct. 9 2013 URL:  </w:t>
      </w:r>
      <w:hyperlink r:id="rId37" w:history="1">
        <w:r>
          <w:rPr>
            <w:rStyle w:val="Hyperlink"/>
          </w:rPr>
          <w:t>http://www.bizjournals.com/sanjose/print-edition/2013/03/29/neurosky-evolves-from-producing-toys.html</w:t>
        </w:r>
      </w:hyperlink>
    </w:p>
    <w:p w:rsidR="00995903" w:rsidRDefault="00995903" w:rsidP="00995903">
      <w:pPr>
        <w:spacing w:line="240" w:lineRule="auto"/>
        <w:ind w:left="720" w:hanging="720"/>
        <w:contextualSpacing/>
        <w:rPr>
          <w:rFonts w:cstheme="minorBidi"/>
          <w:szCs w:val="22"/>
        </w:rPr>
      </w:pPr>
    </w:p>
    <w:p w:rsidR="0080104F" w:rsidRPr="00C1587A" w:rsidRDefault="00995903" w:rsidP="00995903">
      <w:pPr>
        <w:spacing w:line="240" w:lineRule="auto"/>
        <w:ind w:left="720" w:hanging="720"/>
      </w:pPr>
      <w:proofErr w:type="spellStart"/>
      <w:r>
        <w:rPr>
          <w:rFonts w:cstheme="minorBidi"/>
          <w:szCs w:val="22"/>
        </w:rPr>
        <w:t>Szafir</w:t>
      </w:r>
      <w:proofErr w:type="spellEnd"/>
      <w:r>
        <w:rPr>
          <w:rFonts w:cstheme="minorBidi"/>
          <w:szCs w:val="22"/>
        </w:rPr>
        <w:t xml:space="preserve">, Dan., </w:t>
      </w:r>
      <w:proofErr w:type="spellStart"/>
      <w:r>
        <w:rPr>
          <w:rFonts w:cstheme="minorBidi"/>
          <w:szCs w:val="22"/>
        </w:rPr>
        <w:t>Mutlu</w:t>
      </w:r>
      <w:proofErr w:type="spellEnd"/>
      <w:r>
        <w:rPr>
          <w:rFonts w:cstheme="minorBidi"/>
          <w:szCs w:val="22"/>
        </w:rPr>
        <w:t xml:space="preserve">, Ban.  (2012) </w:t>
      </w:r>
      <w:r>
        <w:rPr>
          <w:rFonts w:cstheme="minorBidi"/>
          <w:i/>
          <w:szCs w:val="22"/>
        </w:rPr>
        <w:t>Pay Attention! Designing Adaptive Agents that Monitor and Improve User Engagement</w:t>
      </w:r>
      <w:r>
        <w:rPr>
          <w:rFonts w:cstheme="minorBidi"/>
          <w:szCs w:val="22"/>
        </w:rPr>
        <w:t>.  CHI 12.  Date Retrieved: September 12, 2013.</w:t>
      </w:r>
    </w:p>
    <w:sectPr w:rsidR="0080104F" w:rsidRPr="00C1587A" w:rsidSect="00201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BE" w:rsidRDefault="00E65BBE" w:rsidP="00AC50B3">
      <w:pPr>
        <w:spacing w:line="240" w:lineRule="auto"/>
      </w:pPr>
      <w:r>
        <w:separator/>
      </w:r>
    </w:p>
  </w:endnote>
  <w:endnote w:type="continuationSeparator" w:id="0">
    <w:p w:rsidR="00E65BBE" w:rsidRDefault="00E65BBE" w:rsidP="00AC5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725226"/>
      <w:docPartObj>
        <w:docPartGallery w:val="Page Numbers (Bottom of Page)"/>
        <w:docPartUnique/>
      </w:docPartObj>
    </w:sdtPr>
    <w:sdtEndPr>
      <w:rPr>
        <w:noProof/>
      </w:rPr>
    </w:sdtEndPr>
    <w:sdtContent>
      <w:p w:rsidR="00BA78F0" w:rsidRDefault="00BA78F0">
        <w:pPr>
          <w:pStyle w:val="Footer"/>
          <w:jc w:val="center"/>
        </w:pPr>
        <w:r>
          <w:fldChar w:fldCharType="begin"/>
        </w:r>
        <w:r>
          <w:instrText xml:space="preserve"> PAGE   \* MERGEFORMAT </w:instrText>
        </w:r>
        <w:r>
          <w:fldChar w:fldCharType="separate"/>
        </w:r>
        <w:r w:rsidR="00236B6B">
          <w:rPr>
            <w:noProof/>
          </w:rPr>
          <w:t>17</w:t>
        </w:r>
        <w:r>
          <w:rPr>
            <w:noProof/>
          </w:rPr>
          <w:fldChar w:fldCharType="end"/>
        </w:r>
      </w:p>
    </w:sdtContent>
  </w:sdt>
  <w:p w:rsidR="00BA78F0" w:rsidRDefault="00BA78F0" w:rsidP="00F97BA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BE" w:rsidRDefault="00E65BBE" w:rsidP="00AC50B3">
      <w:pPr>
        <w:spacing w:line="240" w:lineRule="auto"/>
      </w:pPr>
      <w:r>
        <w:separator/>
      </w:r>
    </w:p>
  </w:footnote>
  <w:footnote w:type="continuationSeparator" w:id="0">
    <w:p w:rsidR="00E65BBE" w:rsidRDefault="00E65BBE" w:rsidP="00AC50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2664"/>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A052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6687A"/>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278A4"/>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E7788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C16C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F5B8F"/>
    <w:multiLevelType w:val="multilevel"/>
    <w:tmpl w:val="EA844C62"/>
    <w:lvl w:ilvl="0">
      <w:start w:val="1"/>
      <w:numFmt w:val="decimal"/>
      <w:lvlText w:val="%1."/>
      <w:lvlJc w:val="left"/>
      <w:pPr>
        <w:ind w:left="720" w:hanging="360"/>
      </w:p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11171E7"/>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26255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9524B"/>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4609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F57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BC34A5"/>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CD1701"/>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93119"/>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A14239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173DC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56DC6"/>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E48BB"/>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044B8"/>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4E1E7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564F9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A93B6B"/>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9C7D0E"/>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936F27"/>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C93C00"/>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AA230F1"/>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5D4EB4"/>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74271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DF0D1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0467C5"/>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C12ABE"/>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9C3ADD"/>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F36B1"/>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906E7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D708EE"/>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5206F6"/>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E94C63"/>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557E47"/>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7E11C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1A625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7EC6926"/>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22103F"/>
    <w:multiLevelType w:val="hybridMultilevel"/>
    <w:tmpl w:val="D2CEEA9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4B71BD"/>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0D7CE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777CD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D8740D"/>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DA2C3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44029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09242A7"/>
    <w:multiLevelType w:val="hybridMultilevel"/>
    <w:tmpl w:val="AA40F5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0" w15:restartNumberingAfterBreak="0">
    <w:nsid w:val="55C23BC2"/>
    <w:multiLevelType w:val="hybridMultilevel"/>
    <w:tmpl w:val="79761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567A4C6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341E93"/>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C61A2C"/>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F566C8"/>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7B078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3F5CBD"/>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15586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9A46D1"/>
    <w:multiLevelType w:val="hybridMultilevel"/>
    <w:tmpl w:val="D2CEEA9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C2240B"/>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DB6647"/>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6C728B"/>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BF735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06A1704"/>
    <w:multiLevelType w:val="hybridMultilevel"/>
    <w:tmpl w:val="4072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0E27D58"/>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22854D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2373F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3C11E65"/>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41B2955"/>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D3294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2676E2"/>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4B7056"/>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78A5E4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8500274"/>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9244633"/>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A260237"/>
    <w:multiLevelType w:val="hybridMultilevel"/>
    <w:tmpl w:val="734A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A6F67E3"/>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7A1DB3"/>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3E7AFC"/>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BC82CBD"/>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074654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107684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26C6AEF"/>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27378E4"/>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27E0EB6"/>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4B75219"/>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3B321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8D9602C"/>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18372A"/>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A4B80"/>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AC640A5"/>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B2A5FB4"/>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F511D18"/>
    <w:multiLevelType w:val="hybridMultilevel"/>
    <w:tmpl w:val="D2CE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9"/>
  </w:num>
  <w:num w:numId="3">
    <w:abstractNumId w:val="75"/>
  </w:num>
  <w:num w:numId="4">
    <w:abstractNumId w:val="11"/>
  </w:num>
  <w:num w:numId="5">
    <w:abstractNumId w:val="50"/>
  </w:num>
  <w:num w:numId="6">
    <w:abstractNumId w:val="35"/>
  </w:num>
  <w:num w:numId="7">
    <w:abstractNumId w:val="14"/>
  </w:num>
  <w:num w:numId="8">
    <w:abstractNumId w:val="2"/>
  </w:num>
  <w:num w:numId="9">
    <w:abstractNumId w:val="25"/>
  </w:num>
  <w:num w:numId="10">
    <w:abstractNumId w:val="3"/>
  </w:num>
  <w:num w:numId="11">
    <w:abstractNumId w:val="68"/>
  </w:num>
  <w:num w:numId="12">
    <w:abstractNumId w:val="79"/>
  </w:num>
  <w:num w:numId="13">
    <w:abstractNumId w:val="53"/>
  </w:num>
  <w:num w:numId="14">
    <w:abstractNumId w:val="44"/>
  </w:num>
  <w:num w:numId="15">
    <w:abstractNumId w:val="45"/>
  </w:num>
  <w:num w:numId="16">
    <w:abstractNumId w:val="20"/>
  </w:num>
  <w:num w:numId="17">
    <w:abstractNumId w:val="82"/>
  </w:num>
  <w:num w:numId="18">
    <w:abstractNumId w:val="80"/>
  </w:num>
  <w:num w:numId="19">
    <w:abstractNumId w:val="72"/>
  </w:num>
  <w:num w:numId="20">
    <w:abstractNumId w:val="62"/>
  </w:num>
  <w:num w:numId="21">
    <w:abstractNumId w:val="77"/>
  </w:num>
  <w:num w:numId="22">
    <w:abstractNumId w:val="40"/>
  </w:num>
  <w:num w:numId="23">
    <w:abstractNumId w:val="31"/>
  </w:num>
  <w:num w:numId="24">
    <w:abstractNumId w:val="73"/>
  </w:num>
  <w:num w:numId="25">
    <w:abstractNumId w:val="32"/>
  </w:num>
  <w:num w:numId="26">
    <w:abstractNumId w:val="84"/>
  </w:num>
  <w:num w:numId="27">
    <w:abstractNumId w:val="66"/>
  </w:num>
  <w:num w:numId="28">
    <w:abstractNumId w:val="81"/>
  </w:num>
  <w:num w:numId="29">
    <w:abstractNumId w:val="37"/>
  </w:num>
  <w:num w:numId="30">
    <w:abstractNumId w:val="48"/>
  </w:num>
  <w:num w:numId="31">
    <w:abstractNumId w:val="91"/>
  </w:num>
  <w:num w:numId="32">
    <w:abstractNumId w:val="26"/>
  </w:num>
  <w:num w:numId="33">
    <w:abstractNumId w:val="60"/>
  </w:num>
  <w:num w:numId="34">
    <w:abstractNumId w:val="17"/>
  </w:num>
  <w:num w:numId="35">
    <w:abstractNumId w:val="36"/>
  </w:num>
  <w:num w:numId="36">
    <w:abstractNumId w:val="38"/>
  </w:num>
  <w:num w:numId="37">
    <w:abstractNumId w:val="12"/>
  </w:num>
  <w:num w:numId="38">
    <w:abstractNumId w:val="9"/>
  </w:num>
  <w:num w:numId="39">
    <w:abstractNumId w:val="16"/>
  </w:num>
  <w:num w:numId="40">
    <w:abstractNumId w:val="51"/>
  </w:num>
  <w:num w:numId="41">
    <w:abstractNumId w:val="90"/>
  </w:num>
  <w:num w:numId="42">
    <w:abstractNumId w:val="67"/>
  </w:num>
  <w:num w:numId="43">
    <w:abstractNumId w:val="46"/>
  </w:num>
  <w:num w:numId="44">
    <w:abstractNumId w:val="10"/>
  </w:num>
  <w:num w:numId="45">
    <w:abstractNumId w:val="78"/>
  </w:num>
  <w:num w:numId="46">
    <w:abstractNumId w:val="54"/>
  </w:num>
  <w:num w:numId="47">
    <w:abstractNumId w:val="56"/>
  </w:num>
  <w:num w:numId="48">
    <w:abstractNumId w:val="88"/>
  </w:num>
  <w:num w:numId="49">
    <w:abstractNumId w:val="92"/>
  </w:num>
  <w:num w:numId="50">
    <w:abstractNumId w:val="58"/>
  </w:num>
  <w:num w:numId="51">
    <w:abstractNumId w:val="34"/>
  </w:num>
  <w:num w:numId="52">
    <w:abstractNumId w:val="21"/>
  </w:num>
  <w:num w:numId="53">
    <w:abstractNumId w:val="89"/>
  </w:num>
  <w:num w:numId="54">
    <w:abstractNumId w:val="55"/>
  </w:num>
  <w:num w:numId="55">
    <w:abstractNumId w:val="76"/>
  </w:num>
  <w:num w:numId="56">
    <w:abstractNumId w:val="85"/>
  </w:num>
  <w:num w:numId="57">
    <w:abstractNumId w:val="86"/>
  </w:num>
  <w:num w:numId="58">
    <w:abstractNumId w:val="18"/>
  </w:num>
  <w:num w:numId="59">
    <w:abstractNumId w:val="13"/>
  </w:num>
  <w:num w:numId="60">
    <w:abstractNumId w:val="28"/>
  </w:num>
  <w:num w:numId="61">
    <w:abstractNumId w:val="29"/>
  </w:num>
  <w:num w:numId="62">
    <w:abstractNumId w:val="42"/>
  </w:num>
  <w:num w:numId="63">
    <w:abstractNumId w:val="47"/>
  </w:num>
  <w:num w:numId="64">
    <w:abstractNumId w:val="64"/>
  </w:num>
  <w:num w:numId="65">
    <w:abstractNumId w:val="33"/>
  </w:num>
  <w:num w:numId="66">
    <w:abstractNumId w:val="1"/>
  </w:num>
  <w:num w:numId="67">
    <w:abstractNumId w:val="30"/>
  </w:num>
  <w:num w:numId="68">
    <w:abstractNumId w:val="61"/>
  </w:num>
  <w:num w:numId="69">
    <w:abstractNumId w:val="8"/>
  </w:num>
  <w:num w:numId="70">
    <w:abstractNumId w:val="69"/>
  </w:num>
  <w:num w:numId="71">
    <w:abstractNumId w:val="7"/>
  </w:num>
  <w:num w:numId="72">
    <w:abstractNumId w:val="24"/>
  </w:num>
  <w:num w:numId="73">
    <w:abstractNumId w:val="22"/>
  </w:num>
  <w:num w:numId="74">
    <w:abstractNumId w:val="23"/>
  </w:num>
  <w:num w:numId="75">
    <w:abstractNumId w:val="83"/>
  </w:num>
  <w:num w:numId="76">
    <w:abstractNumId w:val="0"/>
  </w:num>
  <w:num w:numId="77">
    <w:abstractNumId w:val="65"/>
  </w:num>
  <w:num w:numId="78">
    <w:abstractNumId w:val="4"/>
  </w:num>
  <w:num w:numId="79">
    <w:abstractNumId w:val="87"/>
  </w:num>
  <w:num w:numId="80">
    <w:abstractNumId w:val="70"/>
  </w:num>
  <w:num w:numId="81">
    <w:abstractNumId w:val="19"/>
  </w:num>
  <w:num w:numId="82">
    <w:abstractNumId w:val="39"/>
  </w:num>
  <w:num w:numId="83">
    <w:abstractNumId w:val="27"/>
  </w:num>
  <w:num w:numId="84">
    <w:abstractNumId w:val="43"/>
  </w:num>
  <w:num w:numId="85">
    <w:abstractNumId w:val="57"/>
  </w:num>
  <w:num w:numId="86">
    <w:abstractNumId w:val="59"/>
  </w:num>
  <w:num w:numId="87">
    <w:abstractNumId w:val="5"/>
  </w:num>
  <w:num w:numId="88">
    <w:abstractNumId w:val="74"/>
  </w:num>
  <w:num w:numId="89">
    <w:abstractNumId w:val="71"/>
  </w:num>
  <w:num w:numId="90">
    <w:abstractNumId w:val="15"/>
  </w:num>
  <w:num w:numId="91">
    <w:abstractNumId w:val="41"/>
  </w:num>
  <w:num w:numId="92">
    <w:abstractNumId w:val="52"/>
  </w:num>
  <w:num w:numId="93">
    <w:abstractNumId w:val="63"/>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04"/>
    <w:rsid w:val="00000108"/>
    <w:rsid w:val="00011792"/>
    <w:rsid w:val="00011798"/>
    <w:rsid w:val="0004179D"/>
    <w:rsid w:val="00043F5D"/>
    <w:rsid w:val="0004538C"/>
    <w:rsid w:val="00046ACD"/>
    <w:rsid w:val="00046B29"/>
    <w:rsid w:val="000633DB"/>
    <w:rsid w:val="00066669"/>
    <w:rsid w:val="00073FFC"/>
    <w:rsid w:val="00080E9E"/>
    <w:rsid w:val="00090D81"/>
    <w:rsid w:val="000932AD"/>
    <w:rsid w:val="00093A93"/>
    <w:rsid w:val="00093BCD"/>
    <w:rsid w:val="00094E04"/>
    <w:rsid w:val="000A2E5C"/>
    <w:rsid w:val="000A524D"/>
    <w:rsid w:val="000B0EE7"/>
    <w:rsid w:val="000B235D"/>
    <w:rsid w:val="000B425E"/>
    <w:rsid w:val="000B448E"/>
    <w:rsid w:val="000C06BF"/>
    <w:rsid w:val="000C7969"/>
    <w:rsid w:val="000E0E2A"/>
    <w:rsid w:val="000E3A87"/>
    <w:rsid w:val="000F0315"/>
    <w:rsid w:val="000F2C6F"/>
    <w:rsid w:val="000F6EF7"/>
    <w:rsid w:val="000F70AB"/>
    <w:rsid w:val="001001C2"/>
    <w:rsid w:val="001023D1"/>
    <w:rsid w:val="00102753"/>
    <w:rsid w:val="00102EB3"/>
    <w:rsid w:val="001030DC"/>
    <w:rsid w:val="00113E98"/>
    <w:rsid w:val="00117F82"/>
    <w:rsid w:val="00121833"/>
    <w:rsid w:val="00122BD5"/>
    <w:rsid w:val="00124081"/>
    <w:rsid w:val="00132113"/>
    <w:rsid w:val="0014126F"/>
    <w:rsid w:val="001413EC"/>
    <w:rsid w:val="001468CB"/>
    <w:rsid w:val="00150827"/>
    <w:rsid w:val="00153AA9"/>
    <w:rsid w:val="001577F1"/>
    <w:rsid w:val="00162CCC"/>
    <w:rsid w:val="001663CE"/>
    <w:rsid w:val="0016771F"/>
    <w:rsid w:val="001760AE"/>
    <w:rsid w:val="00180FD8"/>
    <w:rsid w:val="00181176"/>
    <w:rsid w:val="00183139"/>
    <w:rsid w:val="00196D5D"/>
    <w:rsid w:val="001A0716"/>
    <w:rsid w:val="001B13E2"/>
    <w:rsid w:val="001B7C3F"/>
    <w:rsid w:val="001C02B6"/>
    <w:rsid w:val="001C3CA6"/>
    <w:rsid w:val="001D03B4"/>
    <w:rsid w:val="001D0AC8"/>
    <w:rsid w:val="001D14BD"/>
    <w:rsid w:val="001D1A82"/>
    <w:rsid w:val="001D4A04"/>
    <w:rsid w:val="001D6908"/>
    <w:rsid w:val="001E130C"/>
    <w:rsid w:val="001E1400"/>
    <w:rsid w:val="001E50F4"/>
    <w:rsid w:val="001E7FE1"/>
    <w:rsid w:val="001F09AF"/>
    <w:rsid w:val="001F3A53"/>
    <w:rsid w:val="002015B6"/>
    <w:rsid w:val="00202E8D"/>
    <w:rsid w:val="00212ED7"/>
    <w:rsid w:val="00214068"/>
    <w:rsid w:val="002234CD"/>
    <w:rsid w:val="00234943"/>
    <w:rsid w:val="0023520B"/>
    <w:rsid w:val="002369A4"/>
    <w:rsid w:val="002369B7"/>
    <w:rsid w:val="00236B6B"/>
    <w:rsid w:val="00243A43"/>
    <w:rsid w:val="00245D6D"/>
    <w:rsid w:val="00247589"/>
    <w:rsid w:val="00250923"/>
    <w:rsid w:val="002531BF"/>
    <w:rsid w:val="00260811"/>
    <w:rsid w:val="002662F1"/>
    <w:rsid w:val="00272851"/>
    <w:rsid w:val="002813C3"/>
    <w:rsid w:val="00286AD3"/>
    <w:rsid w:val="00287BF4"/>
    <w:rsid w:val="002932E6"/>
    <w:rsid w:val="00295888"/>
    <w:rsid w:val="00297130"/>
    <w:rsid w:val="002A6DCC"/>
    <w:rsid w:val="002B0C3F"/>
    <w:rsid w:val="002C0A43"/>
    <w:rsid w:val="002C1922"/>
    <w:rsid w:val="002C4056"/>
    <w:rsid w:val="002C4D2A"/>
    <w:rsid w:val="002C500E"/>
    <w:rsid w:val="002C562E"/>
    <w:rsid w:val="002C731C"/>
    <w:rsid w:val="002D1318"/>
    <w:rsid w:val="002D250C"/>
    <w:rsid w:val="002D4DE6"/>
    <w:rsid w:val="002D5638"/>
    <w:rsid w:val="003012B2"/>
    <w:rsid w:val="003046BA"/>
    <w:rsid w:val="00312E44"/>
    <w:rsid w:val="00314C86"/>
    <w:rsid w:val="00322BD3"/>
    <w:rsid w:val="003236F9"/>
    <w:rsid w:val="00327143"/>
    <w:rsid w:val="00334369"/>
    <w:rsid w:val="00343FBB"/>
    <w:rsid w:val="0035648C"/>
    <w:rsid w:val="003578C9"/>
    <w:rsid w:val="0036388D"/>
    <w:rsid w:val="00373E36"/>
    <w:rsid w:val="00374F33"/>
    <w:rsid w:val="00377A93"/>
    <w:rsid w:val="00384180"/>
    <w:rsid w:val="00391000"/>
    <w:rsid w:val="003943DD"/>
    <w:rsid w:val="00394503"/>
    <w:rsid w:val="003A0D68"/>
    <w:rsid w:val="003A0DD0"/>
    <w:rsid w:val="003A280C"/>
    <w:rsid w:val="003A6BF4"/>
    <w:rsid w:val="003B02A8"/>
    <w:rsid w:val="003B4704"/>
    <w:rsid w:val="003C5686"/>
    <w:rsid w:val="003C685D"/>
    <w:rsid w:val="003E4061"/>
    <w:rsid w:val="003F1454"/>
    <w:rsid w:val="00416CA1"/>
    <w:rsid w:val="0042123A"/>
    <w:rsid w:val="0042722D"/>
    <w:rsid w:val="00430D61"/>
    <w:rsid w:val="00432115"/>
    <w:rsid w:val="0043663D"/>
    <w:rsid w:val="00436B4B"/>
    <w:rsid w:val="00436D28"/>
    <w:rsid w:val="00437722"/>
    <w:rsid w:val="00442288"/>
    <w:rsid w:val="00445729"/>
    <w:rsid w:val="004478B6"/>
    <w:rsid w:val="00454221"/>
    <w:rsid w:val="00455A9F"/>
    <w:rsid w:val="00455B2B"/>
    <w:rsid w:val="004602E0"/>
    <w:rsid w:val="00464124"/>
    <w:rsid w:val="00473976"/>
    <w:rsid w:val="00482563"/>
    <w:rsid w:val="004834E8"/>
    <w:rsid w:val="00496347"/>
    <w:rsid w:val="004A7525"/>
    <w:rsid w:val="004B59D3"/>
    <w:rsid w:val="004B7A9D"/>
    <w:rsid w:val="004C1804"/>
    <w:rsid w:val="004C200B"/>
    <w:rsid w:val="004C4537"/>
    <w:rsid w:val="004D5FFC"/>
    <w:rsid w:val="004E5BD4"/>
    <w:rsid w:val="004F2C6F"/>
    <w:rsid w:val="00502EAC"/>
    <w:rsid w:val="00503E89"/>
    <w:rsid w:val="0050686C"/>
    <w:rsid w:val="00506FEA"/>
    <w:rsid w:val="00516538"/>
    <w:rsid w:val="005171C9"/>
    <w:rsid w:val="005225FE"/>
    <w:rsid w:val="00522B18"/>
    <w:rsid w:val="00523158"/>
    <w:rsid w:val="00524449"/>
    <w:rsid w:val="00527EC3"/>
    <w:rsid w:val="00534780"/>
    <w:rsid w:val="00535154"/>
    <w:rsid w:val="00541920"/>
    <w:rsid w:val="00543AD8"/>
    <w:rsid w:val="00545CC8"/>
    <w:rsid w:val="00547292"/>
    <w:rsid w:val="0056745C"/>
    <w:rsid w:val="0057333B"/>
    <w:rsid w:val="00576FAD"/>
    <w:rsid w:val="005812E2"/>
    <w:rsid w:val="005864CD"/>
    <w:rsid w:val="00587A8D"/>
    <w:rsid w:val="005A0221"/>
    <w:rsid w:val="005A1EA7"/>
    <w:rsid w:val="005A6917"/>
    <w:rsid w:val="005B2A04"/>
    <w:rsid w:val="005B77B5"/>
    <w:rsid w:val="005C222C"/>
    <w:rsid w:val="005E0501"/>
    <w:rsid w:val="005F018B"/>
    <w:rsid w:val="005F43A8"/>
    <w:rsid w:val="005F477A"/>
    <w:rsid w:val="006158CF"/>
    <w:rsid w:val="0062347D"/>
    <w:rsid w:val="0062675D"/>
    <w:rsid w:val="006330E6"/>
    <w:rsid w:val="0064074D"/>
    <w:rsid w:val="00664E06"/>
    <w:rsid w:val="00667F03"/>
    <w:rsid w:val="00671CB7"/>
    <w:rsid w:val="00672944"/>
    <w:rsid w:val="00696C82"/>
    <w:rsid w:val="006B0185"/>
    <w:rsid w:val="006B5283"/>
    <w:rsid w:val="006C0C89"/>
    <w:rsid w:val="006D1689"/>
    <w:rsid w:val="006D3DAA"/>
    <w:rsid w:val="006D64DA"/>
    <w:rsid w:val="006D6907"/>
    <w:rsid w:val="006E11CA"/>
    <w:rsid w:val="006F4900"/>
    <w:rsid w:val="006F6BE7"/>
    <w:rsid w:val="00714FF7"/>
    <w:rsid w:val="00715107"/>
    <w:rsid w:val="00724848"/>
    <w:rsid w:val="00726A4C"/>
    <w:rsid w:val="00726ECE"/>
    <w:rsid w:val="00735C47"/>
    <w:rsid w:val="0074400A"/>
    <w:rsid w:val="00745644"/>
    <w:rsid w:val="00747328"/>
    <w:rsid w:val="007518A5"/>
    <w:rsid w:val="0075458E"/>
    <w:rsid w:val="007577AB"/>
    <w:rsid w:val="00766DBE"/>
    <w:rsid w:val="00774376"/>
    <w:rsid w:val="00776A61"/>
    <w:rsid w:val="00780B8B"/>
    <w:rsid w:val="007816D2"/>
    <w:rsid w:val="007860E0"/>
    <w:rsid w:val="0079363D"/>
    <w:rsid w:val="00796F39"/>
    <w:rsid w:val="007A1645"/>
    <w:rsid w:val="007A29DB"/>
    <w:rsid w:val="007B3BAE"/>
    <w:rsid w:val="007C16C1"/>
    <w:rsid w:val="007C31C8"/>
    <w:rsid w:val="007C4066"/>
    <w:rsid w:val="007C5AEF"/>
    <w:rsid w:val="007D3511"/>
    <w:rsid w:val="007F0BC7"/>
    <w:rsid w:val="007F158C"/>
    <w:rsid w:val="0080104F"/>
    <w:rsid w:val="00810187"/>
    <w:rsid w:val="00814EC1"/>
    <w:rsid w:val="008166F4"/>
    <w:rsid w:val="0082243F"/>
    <w:rsid w:val="00833DC9"/>
    <w:rsid w:val="00840555"/>
    <w:rsid w:val="008412BC"/>
    <w:rsid w:val="00845590"/>
    <w:rsid w:val="00847360"/>
    <w:rsid w:val="0085374E"/>
    <w:rsid w:val="008548E4"/>
    <w:rsid w:val="0086056E"/>
    <w:rsid w:val="008605AB"/>
    <w:rsid w:val="008652BD"/>
    <w:rsid w:val="008701B9"/>
    <w:rsid w:val="00874BCD"/>
    <w:rsid w:val="00877FFE"/>
    <w:rsid w:val="00890420"/>
    <w:rsid w:val="008932EB"/>
    <w:rsid w:val="00895C8B"/>
    <w:rsid w:val="008B53AD"/>
    <w:rsid w:val="008C158E"/>
    <w:rsid w:val="008D228C"/>
    <w:rsid w:val="008D3277"/>
    <w:rsid w:val="008D56C2"/>
    <w:rsid w:val="008E28AB"/>
    <w:rsid w:val="008E3280"/>
    <w:rsid w:val="0090392A"/>
    <w:rsid w:val="00904B05"/>
    <w:rsid w:val="00910F67"/>
    <w:rsid w:val="0091648E"/>
    <w:rsid w:val="00921786"/>
    <w:rsid w:val="00925DE8"/>
    <w:rsid w:val="00927D56"/>
    <w:rsid w:val="00932659"/>
    <w:rsid w:val="009342F2"/>
    <w:rsid w:val="00937DA4"/>
    <w:rsid w:val="00945FC4"/>
    <w:rsid w:val="00962923"/>
    <w:rsid w:val="00963EE1"/>
    <w:rsid w:val="00972681"/>
    <w:rsid w:val="00972E5A"/>
    <w:rsid w:val="009732A8"/>
    <w:rsid w:val="00977F7E"/>
    <w:rsid w:val="00985905"/>
    <w:rsid w:val="00990A5B"/>
    <w:rsid w:val="00992726"/>
    <w:rsid w:val="009930F3"/>
    <w:rsid w:val="00995903"/>
    <w:rsid w:val="009B099E"/>
    <w:rsid w:val="009B5292"/>
    <w:rsid w:val="009C536E"/>
    <w:rsid w:val="009D315A"/>
    <w:rsid w:val="009D51C9"/>
    <w:rsid w:val="009E322D"/>
    <w:rsid w:val="009E5BF9"/>
    <w:rsid w:val="009F0612"/>
    <w:rsid w:val="009F1464"/>
    <w:rsid w:val="00A0037A"/>
    <w:rsid w:val="00A05526"/>
    <w:rsid w:val="00A06196"/>
    <w:rsid w:val="00A06406"/>
    <w:rsid w:val="00A13203"/>
    <w:rsid w:val="00A15781"/>
    <w:rsid w:val="00A169A3"/>
    <w:rsid w:val="00A17C1B"/>
    <w:rsid w:val="00A20B43"/>
    <w:rsid w:val="00A2448B"/>
    <w:rsid w:val="00A30325"/>
    <w:rsid w:val="00A31646"/>
    <w:rsid w:val="00A370DC"/>
    <w:rsid w:val="00A37775"/>
    <w:rsid w:val="00A43952"/>
    <w:rsid w:val="00A470AB"/>
    <w:rsid w:val="00A6084B"/>
    <w:rsid w:val="00A60A1E"/>
    <w:rsid w:val="00A61984"/>
    <w:rsid w:val="00A6298B"/>
    <w:rsid w:val="00A774D4"/>
    <w:rsid w:val="00A80E76"/>
    <w:rsid w:val="00A93A46"/>
    <w:rsid w:val="00A96020"/>
    <w:rsid w:val="00AA3600"/>
    <w:rsid w:val="00AA61BE"/>
    <w:rsid w:val="00AB009A"/>
    <w:rsid w:val="00AB5853"/>
    <w:rsid w:val="00AC50B3"/>
    <w:rsid w:val="00AC7DAA"/>
    <w:rsid w:val="00AD4203"/>
    <w:rsid w:val="00AE02A8"/>
    <w:rsid w:val="00AE177E"/>
    <w:rsid w:val="00AE2702"/>
    <w:rsid w:val="00AE2735"/>
    <w:rsid w:val="00AE4A26"/>
    <w:rsid w:val="00AE6B74"/>
    <w:rsid w:val="00AF04EA"/>
    <w:rsid w:val="00AF2972"/>
    <w:rsid w:val="00AF3C05"/>
    <w:rsid w:val="00AF4B78"/>
    <w:rsid w:val="00B00DE5"/>
    <w:rsid w:val="00B05038"/>
    <w:rsid w:val="00B05FA4"/>
    <w:rsid w:val="00B07306"/>
    <w:rsid w:val="00B0788B"/>
    <w:rsid w:val="00B17E90"/>
    <w:rsid w:val="00B30BBB"/>
    <w:rsid w:val="00B34BC8"/>
    <w:rsid w:val="00B467ED"/>
    <w:rsid w:val="00B62B3F"/>
    <w:rsid w:val="00B64FE1"/>
    <w:rsid w:val="00B66FCE"/>
    <w:rsid w:val="00B71F26"/>
    <w:rsid w:val="00B93C23"/>
    <w:rsid w:val="00BA1BB4"/>
    <w:rsid w:val="00BA78F0"/>
    <w:rsid w:val="00BB3130"/>
    <w:rsid w:val="00BB4529"/>
    <w:rsid w:val="00BC72AC"/>
    <w:rsid w:val="00BC762A"/>
    <w:rsid w:val="00BE2C63"/>
    <w:rsid w:val="00C107B3"/>
    <w:rsid w:val="00C119BF"/>
    <w:rsid w:val="00C1587A"/>
    <w:rsid w:val="00C322F0"/>
    <w:rsid w:val="00C35C8D"/>
    <w:rsid w:val="00C45494"/>
    <w:rsid w:val="00C518A0"/>
    <w:rsid w:val="00C53467"/>
    <w:rsid w:val="00C53DB2"/>
    <w:rsid w:val="00C54E10"/>
    <w:rsid w:val="00C86EC2"/>
    <w:rsid w:val="00C87246"/>
    <w:rsid w:val="00C87913"/>
    <w:rsid w:val="00C92747"/>
    <w:rsid w:val="00CA2C04"/>
    <w:rsid w:val="00CA6137"/>
    <w:rsid w:val="00CB0EBB"/>
    <w:rsid w:val="00CB1E38"/>
    <w:rsid w:val="00CB2FCE"/>
    <w:rsid w:val="00CB6603"/>
    <w:rsid w:val="00CD5E90"/>
    <w:rsid w:val="00CE34E1"/>
    <w:rsid w:val="00CF1FA5"/>
    <w:rsid w:val="00D0709D"/>
    <w:rsid w:val="00D10F16"/>
    <w:rsid w:val="00D11DFB"/>
    <w:rsid w:val="00D14728"/>
    <w:rsid w:val="00D15A27"/>
    <w:rsid w:val="00D2015B"/>
    <w:rsid w:val="00D210CD"/>
    <w:rsid w:val="00D2357A"/>
    <w:rsid w:val="00D26D39"/>
    <w:rsid w:val="00D32685"/>
    <w:rsid w:val="00D346E3"/>
    <w:rsid w:val="00D349D7"/>
    <w:rsid w:val="00D353C4"/>
    <w:rsid w:val="00D40DDE"/>
    <w:rsid w:val="00D50863"/>
    <w:rsid w:val="00D51D1C"/>
    <w:rsid w:val="00D52E5B"/>
    <w:rsid w:val="00D530F5"/>
    <w:rsid w:val="00D54097"/>
    <w:rsid w:val="00D54135"/>
    <w:rsid w:val="00D563A5"/>
    <w:rsid w:val="00D60367"/>
    <w:rsid w:val="00D60705"/>
    <w:rsid w:val="00D66CAA"/>
    <w:rsid w:val="00D70010"/>
    <w:rsid w:val="00D8583B"/>
    <w:rsid w:val="00D9209F"/>
    <w:rsid w:val="00D93758"/>
    <w:rsid w:val="00D97D42"/>
    <w:rsid w:val="00DA0855"/>
    <w:rsid w:val="00DA67BB"/>
    <w:rsid w:val="00DA6B3E"/>
    <w:rsid w:val="00DB55FF"/>
    <w:rsid w:val="00DC4599"/>
    <w:rsid w:val="00DC7829"/>
    <w:rsid w:val="00DC7E4E"/>
    <w:rsid w:val="00DD592A"/>
    <w:rsid w:val="00DE0D6D"/>
    <w:rsid w:val="00DE4BEF"/>
    <w:rsid w:val="00DE6360"/>
    <w:rsid w:val="00DE7485"/>
    <w:rsid w:val="00DF36A2"/>
    <w:rsid w:val="00DF36E5"/>
    <w:rsid w:val="00E018D4"/>
    <w:rsid w:val="00E0625A"/>
    <w:rsid w:val="00E06753"/>
    <w:rsid w:val="00E1155F"/>
    <w:rsid w:val="00E125D9"/>
    <w:rsid w:val="00E14AD8"/>
    <w:rsid w:val="00E2273E"/>
    <w:rsid w:val="00E31442"/>
    <w:rsid w:val="00E320A8"/>
    <w:rsid w:val="00E4298F"/>
    <w:rsid w:val="00E4785E"/>
    <w:rsid w:val="00E47A31"/>
    <w:rsid w:val="00E54695"/>
    <w:rsid w:val="00E576CC"/>
    <w:rsid w:val="00E65BBE"/>
    <w:rsid w:val="00E73739"/>
    <w:rsid w:val="00E76A5B"/>
    <w:rsid w:val="00E77CD2"/>
    <w:rsid w:val="00E77D40"/>
    <w:rsid w:val="00E81109"/>
    <w:rsid w:val="00E85AB2"/>
    <w:rsid w:val="00E87046"/>
    <w:rsid w:val="00E91F78"/>
    <w:rsid w:val="00E930D6"/>
    <w:rsid w:val="00EA1003"/>
    <w:rsid w:val="00EA71A3"/>
    <w:rsid w:val="00EB179F"/>
    <w:rsid w:val="00EC1333"/>
    <w:rsid w:val="00EC174F"/>
    <w:rsid w:val="00EC6C8D"/>
    <w:rsid w:val="00ED4E7A"/>
    <w:rsid w:val="00EE6B83"/>
    <w:rsid w:val="00EF2F8C"/>
    <w:rsid w:val="00EF5EA0"/>
    <w:rsid w:val="00F022D8"/>
    <w:rsid w:val="00F02D9F"/>
    <w:rsid w:val="00F03EA6"/>
    <w:rsid w:val="00F11129"/>
    <w:rsid w:val="00F12224"/>
    <w:rsid w:val="00F13571"/>
    <w:rsid w:val="00F14461"/>
    <w:rsid w:val="00F233B3"/>
    <w:rsid w:val="00F30F12"/>
    <w:rsid w:val="00F44265"/>
    <w:rsid w:val="00F4430A"/>
    <w:rsid w:val="00F46624"/>
    <w:rsid w:val="00F540B0"/>
    <w:rsid w:val="00F56C52"/>
    <w:rsid w:val="00F57F5D"/>
    <w:rsid w:val="00F6400F"/>
    <w:rsid w:val="00F741BA"/>
    <w:rsid w:val="00F80F72"/>
    <w:rsid w:val="00F844E8"/>
    <w:rsid w:val="00F85CE5"/>
    <w:rsid w:val="00F86AC5"/>
    <w:rsid w:val="00F87252"/>
    <w:rsid w:val="00F9679B"/>
    <w:rsid w:val="00F97BA8"/>
    <w:rsid w:val="00FA3E5B"/>
    <w:rsid w:val="00FA3EFA"/>
    <w:rsid w:val="00FA5286"/>
    <w:rsid w:val="00FA73C1"/>
    <w:rsid w:val="00FC04A4"/>
    <w:rsid w:val="00FC20AA"/>
    <w:rsid w:val="00FC4FF8"/>
    <w:rsid w:val="00FC64C5"/>
    <w:rsid w:val="00FC6C96"/>
    <w:rsid w:val="00FD31A4"/>
    <w:rsid w:val="00FE06BB"/>
    <w:rsid w:val="00FE24B4"/>
    <w:rsid w:val="00FE4974"/>
    <w:rsid w:val="00FE51BA"/>
    <w:rsid w:val="00FF6C8B"/>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ostalCode"/>
  <w:shapeDefaults>
    <o:shapedefaults v:ext="edit" spidmax="1026"/>
    <o:shapelayout v:ext="edit">
      <o:idmap v:ext="edit" data="1"/>
    </o:shapelayout>
  </w:shapeDefaults>
  <w:decimalSymbol w:val="."/>
  <w:listSeparator w:val=","/>
  <w15:docId w15:val="{CD54964E-3B7D-469D-9F21-D125DA8A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FC"/>
    <w:pPr>
      <w:spacing w:line="480" w:lineRule="auto"/>
    </w:pPr>
    <w:rPr>
      <w:rFonts w:ascii="Times New Roman" w:hAnsi="Times New Roman" w:cs="Times New Roman"/>
      <w:sz w:val="24"/>
      <w:szCs w:val="24"/>
    </w:rPr>
  </w:style>
  <w:style w:type="paragraph" w:styleId="Heading1">
    <w:name w:val="heading 1"/>
    <w:basedOn w:val="Heading2"/>
    <w:next w:val="Normal"/>
    <w:link w:val="Heading1Char"/>
    <w:uiPriority w:val="9"/>
    <w:qFormat/>
    <w:rsid w:val="000E0E2A"/>
    <w:pPr>
      <w:outlineLvl w:val="0"/>
    </w:pPr>
    <w:rPr>
      <w:sz w:val="32"/>
      <w:szCs w:val="32"/>
    </w:rPr>
  </w:style>
  <w:style w:type="paragraph" w:styleId="Heading2">
    <w:name w:val="heading 2"/>
    <w:basedOn w:val="Normal"/>
    <w:next w:val="Normal"/>
    <w:link w:val="Heading2Char"/>
    <w:uiPriority w:val="9"/>
    <w:unhideWhenUsed/>
    <w:qFormat/>
    <w:rsid w:val="00D54135"/>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13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2F8C"/>
    <w:pPr>
      <w:keepNext/>
      <w:keepLines/>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43"/>
    <w:pPr>
      <w:spacing w:after="200" w:line="276" w:lineRule="auto"/>
      <w:ind w:left="720"/>
      <w:contextualSpacing/>
    </w:pPr>
  </w:style>
  <w:style w:type="character" w:customStyle="1" w:styleId="Heading2Char">
    <w:name w:val="Heading 2 Char"/>
    <w:basedOn w:val="DefaultParagraphFont"/>
    <w:link w:val="Heading2"/>
    <w:uiPriority w:val="9"/>
    <w:rsid w:val="00D541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135"/>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4D5F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FC"/>
    <w:rPr>
      <w:rFonts w:ascii="Tahoma" w:hAnsi="Tahoma" w:cs="Tahoma"/>
      <w:sz w:val="16"/>
      <w:szCs w:val="16"/>
    </w:rPr>
  </w:style>
  <w:style w:type="character" w:customStyle="1" w:styleId="Heading1Char">
    <w:name w:val="Heading 1 Char"/>
    <w:basedOn w:val="DefaultParagraphFont"/>
    <w:link w:val="Heading1"/>
    <w:uiPriority w:val="9"/>
    <w:rsid w:val="000E0E2A"/>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EF2F8C"/>
    <w:rPr>
      <w:rFonts w:asciiTheme="majorHAnsi" w:eastAsiaTheme="majorEastAsia" w:hAnsiTheme="majorHAnsi" w:cstheme="majorBidi"/>
      <w:bCs/>
      <w:iCs/>
      <w:color w:val="4F81BD" w:themeColor="accent1"/>
      <w:sz w:val="24"/>
      <w:szCs w:val="24"/>
    </w:rPr>
  </w:style>
  <w:style w:type="character" w:styleId="Hyperlink">
    <w:name w:val="Hyperlink"/>
    <w:basedOn w:val="DefaultParagraphFont"/>
    <w:uiPriority w:val="99"/>
    <w:unhideWhenUsed/>
    <w:rsid w:val="008166F4"/>
    <w:rPr>
      <w:color w:val="0000FF"/>
      <w:u w:val="single"/>
    </w:rPr>
  </w:style>
  <w:style w:type="paragraph" w:styleId="BodyText">
    <w:name w:val="Body Text"/>
    <w:basedOn w:val="Normal"/>
    <w:link w:val="BodyTextChar"/>
    <w:unhideWhenUsed/>
    <w:rsid w:val="00F56C52"/>
    <w:pPr>
      <w:spacing w:line="240" w:lineRule="auto"/>
    </w:pPr>
    <w:rPr>
      <w:rFonts w:eastAsia="Times New Roman"/>
      <w:szCs w:val="20"/>
    </w:rPr>
  </w:style>
  <w:style w:type="character" w:customStyle="1" w:styleId="BodyTextChar">
    <w:name w:val="Body Text Char"/>
    <w:basedOn w:val="DefaultParagraphFont"/>
    <w:link w:val="BodyText"/>
    <w:rsid w:val="00F56C52"/>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A06196"/>
    <w:rPr>
      <w:color w:val="800080" w:themeColor="followedHyperlink"/>
      <w:u w:val="single"/>
    </w:rPr>
  </w:style>
  <w:style w:type="table" w:styleId="TableGrid">
    <w:name w:val="Table Grid"/>
    <w:basedOn w:val="TableNormal"/>
    <w:uiPriority w:val="59"/>
    <w:rsid w:val="00F233B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21786"/>
    <w:pPr>
      <w:spacing w:before="480"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921786"/>
    <w:pPr>
      <w:spacing w:after="100"/>
    </w:pPr>
  </w:style>
  <w:style w:type="paragraph" w:styleId="TOC2">
    <w:name w:val="toc 2"/>
    <w:basedOn w:val="Normal"/>
    <w:next w:val="Normal"/>
    <w:autoRedefine/>
    <w:uiPriority w:val="39"/>
    <w:unhideWhenUsed/>
    <w:rsid w:val="00921786"/>
    <w:pPr>
      <w:spacing w:after="100"/>
      <w:ind w:left="240"/>
    </w:pPr>
  </w:style>
  <w:style w:type="paragraph" w:styleId="TOC3">
    <w:name w:val="toc 3"/>
    <w:basedOn w:val="Normal"/>
    <w:next w:val="Normal"/>
    <w:autoRedefine/>
    <w:uiPriority w:val="39"/>
    <w:unhideWhenUsed/>
    <w:rsid w:val="00921786"/>
    <w:pPr>
      <w:spacing w:after="100"/>
      <w:ind w:left="480"/>
    </w:pPr>
  </w:style>
  <w:style w:type="paragraph" w:styleId="Header">
    <w:name w:val="header"/>
    <w:basedOn w:val="Normal"/>
    <w:link w:val="HeaderChar"/>
    <w:uiPriority w:val="99"/>
    <w:unhideWhenUsed/>
    <w:rsid w:val="00AC50B3"/>
    <w:pPr>
      <w:tabs>
        <w:tab w:val="center" w:pos="4680"/>
        <w:tab w:val="right" w:pos="9360"/>
      </w:tabs>
      <w:spacing w:line="240" w:lineRule="auto"/>
    </w:pPr>
  </w:style>
  <w:style w:type="character" w:customStyle="1" w:styleId="HeaderChar">
    <w:name w:val="Header Char"/>
    <w:basedOn w:val="DefaultParagraphFont"/>
    <w:link w:val="Header"/>
    <w:uiPriority w:val="99"/>
    <w:rsid w:val="00AC50B3"/>
    <w:rPr>
      <w:rFonts w:ascii="Times New Roman" w:hAnsi="Times New Roman" w:cs="Times New Roman"/>
      <w:sz w:val="24"/>
      <w:szCs w:val="24"/>
    </w:rPr>
  </w:style>
  <w:style w:type="paragraph" w:styleId="Footer">
    <w:name w:val="footer"/>
    <w:basedOn w:val="Normal"/>
    <w:link w:val="FooterChar"/>
    <w:uiPriority w:val="99"/>
    <w:unhideWhenUsed/>
    <w:rsid w:val="00AC50B3"/>
    <w:pPr>
      <w:tabs>
        <w:tab w:val="center" w:pos="4680"/>
        <w:tab w:val="right" w:pos="9360"/>
      </w:tabs>
      <w:spacing w:line="240" w:lineRule="auto"/>
    </w:pPr>
  </w:style>
  <w:style w:type="character" w:customStyle="1" w:styleId="FooterChar">
    <w:name w:val="Footer Char"/>
    <w:basedOn w:val="DefaultParagraphFont"/>
    <w:link w:val="Footer"/>
    <w:uiPriority w:val="99"/>
    <w:rsid w:val="00AC50B3"/>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97BA8"/>
    <w:rPr>
      <w:sz w:val="16"/>
      <w:szCs w:val="16"/>
    </w:rPr>
  </w:style>
  <w:style w:type="paragraph" w:styleId="CommentText">
    <w:name w:val="annotation text"/>
    <w:basedOn w:val="Normal"/>
    <w:link w:val="CommentTextChar"/>
    <w:uiPriority w:val="99"/>
    <w:semiHidden/>
    <w:unhideWhenUsed/>
    <w:rsid w:val="00F97BA8"/>
    <w:pPr>
      <w:spacing w:line="240" w:lineRule="auto"/>
    </w:pPr>
    <w:rPr>
      <w:sz w:val="20"/>
      <w:szCs w:val="20"/>
    </w:rPr>
  </w:style>
  <w:style w:type="character" w:customStyle="1" w:styleId="CommentTextChar">
    <w:name w:val="Comment Text Char"/>
    <w:basedOn w:val="DefaultParagraphFont"/>
    <w:link w:val="CommentText"/>
    <w:uiPriority w:val="99"/>
    <w:semiHidden/>
    <w:rsid w:val="00F97BA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BA8"/>
    <w:rPr>
      <w:b/>
      <w:bCs/>
    </w:rPr>
  </w:style>
  <w:style w:type="character" w:customStyle="1" w:styleId="CommentSubjectChar">
    <w:name w:val="Comment Subject Char"/>
    <w:basedOn w:val="CommentTextChar"/>
    <w:link w:val="CommentSubject"/>
    <w:uiPriority w:val="99"/>
    <w:semiHidden/>
    <w:rsid w:val="00F97BA8"/>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2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hyperlink" Target="http://eric-blue.com/2011/07/24/mindstream-neurosky-eeg-data-streame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tore.neurosky.com/products/mindblaster"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mindfuleducation.org/attention%20academy.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hyperlink" Target="http://www.emotiv.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hyperlink" Target="http://www.pfl.crimea.edu/art_32.pdf" TargetMode="External"/><Relationship Id="rId37" Type="http://schemas.openxmlformats.org/officeDocument/2006/relationships/hyperlink" Target="http://www.bizjournals.com/sanjose/print-edition/2013/03/29/neurosky-evolves-from-producing-toys.html"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hyperlink" Target="http://www.neurosky.com/Documents/Document.pdf?DocumentID=7cd1b6a1-8bb9-42af-bbf1-5cc0761d403f" TargetMode="External"/><Relationship Id="rId36" Type="http://schemas.openxmlformats.org/officeDocument/2006/relationships/hyperlink" Target="http://www.jstor.org/stable/1129505" TargetMode="Externa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hyperlink" Target="http://www.princeton.edu/~kahneman/docs/attention_and_effort/Attention_lo_quality.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hyperlink" Target="http://unesdoc.unesco.org/images/0011/001184/118486e.pdf" TargetMode="External"/><Relationship Id="rId30" Type="http://schemas.openxmlformats.org/officeDocument/2006/relationships/hyperlink" Target="http://www.psych.westminster.edu/psybio/BN/Labs/Brainwaves.htm" TargetMode="External"/><Relationship Id="rId35" Type="http://schemas.openxmlformats.org/officeDocument/2006/relationships/hyperlink" Target="http://store.neurosky.com/products/or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6108A-3D74-48BF-9DE6-FB0DE51C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11819</Words>
  <Characters>67370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Penfold</dc:creator>
  <cp:lastModifiedBy>Jason Levi</cp:lastModifiedBy>
  <cp:revision>4</cp:revision>
  <dcterms:created xsi:type="dcterms:W3CDTF">2017-01-30T16:07:00Z</dcterms:created>
  <dcterms:modified xsi:type="dcterms:W3CDTF">2017-01-30T16:08:00Z</dcterms:modified>
</cp:coreProperties>
</file>